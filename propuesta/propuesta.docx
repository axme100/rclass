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0317" w14:textId="77777777" w:rsidR="002B5A00" w:rsidRPr="004E7501" w:rsidRDefault="002B5A00" w:rsidP="002B5A00">
      <w:pPr>
        <w:rPr>
          <w:lang w:val="en-US"/>
        </w:rPr>
      </w:pPr>
    </w:p>
    <w:tbl>
      <w:tblPr>
        <w:tblW w:w="865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4"/>
        <w:gridCol w:w="1250"/>
        <w:gridCol w:w="355"/>
        <w:gridCol w:w="897"/>
        <w:gridCol w:w="844"/>
        <w:gridCol w:w="1350"/>
        <w:gridCol w:w="550"/>
        <w:gridCol w:w="530"/>
        <w:gridCol w:w="1090"/>
      </w:tblGrid>
      <w:tr w:rsidR="002B5A00" w:rsidRPr="00294E18" w14:paraId="004E29AB" w14:textId="77777777" w:rsidTr="000D28A7">
        <w:trPr>
          <w:trHeight w:hRule="exact" w:val="1423"/>
        </w:trPr>
        <w:tc>
          <w:tcPr>
            <w:tcW w:w="86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896260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br w:type="page"/>
            </w:r>
            <w:r w:rsidR="00AE3D4A" w:rsidRPr="00294E18">
              <w:rPr>
                <w:rFonts w:ascii="Arial Narrow" w:hAnsi="Arial Narrow"/>
                <w:noProof/>
                <w:sz w:val="22"/>
                <w:szCs w:val="22"/>
                <w:lang w:val="en-US" w:eastAsia="en-US"/>
              </w:rPr>
              <w:drawing>
                <wp:anchor distT="0" distB="0" distL="114935" distR="114935" simplePos="0" relativeHeight="251657216" behindDoc="0" locked="0" layoutInCell="1" allowOverlap="1" wp14:anchorId="2F6AA72A" wp14:editId="299BC070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60325</wp:posOffset>
                  </wp:positionV>
                  <wp:extent cx="603250" cy="685165"/>
                  <wp:effectExtent l="19050" t="0" r="635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685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D8FBF43" w14:textId="77777777" w:rsidR="002B5A00" w:rsidRPr="00294E18" w:rsidRDefault="00F93821" w:rsidP="000D28A7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ins w:id="0" w:author="UNAM" w:date="2009-06-11T14:24:00Z">
              <w:r w:rsidRPr="00294E18">
                <w:rPr>
                  <w:noProof/>
                  <w:lang w:val="en-US" w:eastAsia="en-US"/>
                </w:rPr>
                <w:drawing>
                  <wp:anchor distT="0" distB="0" distL="114300" distR="114300" simplePos="0" relativeHeight="251658240" behindDoc="0" locked="0" layoutInCell="1" allowOverlap="1" wp14:anchorId="57325BC8" wp14:editId="41F7F25B">
                    <wp:simplePos x="0" y="0"/>
                    <wp:positionH relativeFrom="column">
                      <wp:posOffset>4298950</wp:posOffset>
                    </wp:positionH>
                    <wp:positionV relativeFrom="paragraph">
                      <wp:posOffset>15875</wp:posOffset>
                    </wp:positionV>
                    <wp:extent cx="1031875" cy="489585"/>
                    <wp:effectExtent l="19050" t="0" r="0" b="0"/>
                    <wp:wrapNone/>
                    <wp:docPr id="4" name="Imagen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31875" cy="4895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ins>
            <w:r w:rsidR="002B5A00" w:rsidRPr="00294E18">
              <w:rPr>
                <w:rFonts w:ascii="Arial Narrow" w:hAnsi="Arial Narrow" w:cs="Arial"/>
                <w:b/>
                <w:sz w:val="22"/>
                <w:szCs w:val="22"/>
              </w:rPr>
              <w:t>UNIVERSIDAD NACIONAL AUTÓNOMA DE MÉXICO</w:t>
            </w:r>
          </w:p>
          <w:p w14:paraId="6EA944A1" w14:textId="77777777" w:rsidR="002B5A00" w:rsidRPr="00294E18" w:rsidRDefault="002B5A00" w:rsidP="000D28A7">
            <w:pPr>
              <w:tabs>
                <w:tab w:val="center" w:pos="4250"/>
                <w:tab w:val="left" w:pos="6250"/>
              </w:tabs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b/>
                <w:sz w:val="22"/>
                <w:szCs w:val="22"/>
              </w:rPr>
              <w:tab/>
              <w:t>POSGRADO EN LINGÚÍSTICA</w:t>
            </w:r>
            <w:r w:rsidRPr="00294E18">
              <w:rPr>
                <w:rFonts w:ascii="Arial Narrow" w:hAnsi="Arial Narrow" w:cs="Arial"/>
                <w:b/>
                <w:sz w:val="22"/>
                <w:szCs w:val="22"/>
              </w:rPr>
              <w:tab/>
            </w:r>
          </w:p>
          <w:p w14:paraId="6EBAC5C7" w14:textId="603B6613" w:rsidR="002B5A00" w:rsidRPr="00294E18" w:rsidRDefault="00043CDC" w:rsidP="00CA369C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b/>
                <w:sz w:val="22"/>
                <w:szCs w:val="22"/>
              </w:rPr>
              <w:t>M</w:t>
            </w:r>
            <w:r w:rsidR="006F550A" w:rsidRPr="00294E18">
              <w:rPr>
                <w:rFonts w:ascii="Arial Narrow" w:hAnsi="Arial Narrow" w:cs="Arial"/>
                <w:b/>
                <w:sz w:val="22"/>
                <w:szCs w:val="22"/>
              </w:rPr>
              <w:t>AE</w:t>
            </w:r>
            <w:r w:rsidR="00BC19C8" w:rsidRPr="00294E18">
              <w:rPr>
                <w:rFonts w:ascii="Arial Narrow" w:hAnsi="Arial Narrow" w:cs="Arial"/>
                <w:b/>
                <w:sz w:val="22"/>
                <w:szCs w:val="22"/>
              </w:rPr>
              <w:t xml:space="preserve">STRÍA EN LINGÜÍSTICA </w:t>
            </w:r>
            <w:r w:rsidR="00CA369C">
              <w:rPr>
                <w:rFonts w:ascii="Arial Narrow" w:hAnsi="Arial Narrow" w:cs="Arial"/>
                <w:b/>
                <w:sz w:val="22"/>
                <w:szCs w:val="22"/>
              </w:rPr>
              <w:t>APLICADA</w:t>
            </w:r>
          </w:p>
          <w:p w14:paraId="0E4255B6" w14:textId="77777777" w:rsidR="002B5A00" w:rsidRPr="00294E18" w:rsidRDefault="002B5A00" w:rsidP="000D28A7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b/>
                <w:sz w:val="22"/>
                <w:szCs w:val="22"/>
              </w:rPr>
              <w:t>Programa de la actividad académica</w:t>
            </w:r>
          </w:p>
          <w:p w14:paraId="21DEE8AE" w14:textId="77777777" w:rsidR="00AE3D4A" w:rsidRPr="00294E18" w:rsidRDefault="00AE3D4A" w:rsidP="000D28A7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7F913293" w14:textId="77777777" w:rsidR="00AE3D4A" w:rsidRPr="00294E18" w:rsidRDefault="00AE3D4A" w:rsidP="000D28A7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2B5A00" w:rsidRPr="00294E18" w14:paraId="65A043CB" w14:textId="77777777" w:rsidTr="000D28A7">
        <w:trPr>
          <w:trHeight w:val="240"/>
        </w:trPr>
        <w:tc>
          <w:tcPr>
            <w:tcW w:w="86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A126C3" w14:textId="77777777" w:rsidR="002B5A00" w:rsidRPr="00294E18" w:rsidRDefault="002B5A00" w:rsidP="000D28A7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 xml:space="preserve">Denominación: </w:t>
            </w:r>
            <w:r w:rsidR="00012025" w:rsidRPr="00294E18">
              <w:rPr>
                <w:rFonts w:ascii="Arial Narrow" w:hAnsi="Arial Narrow" w:cs="Arial"/>
                <w:sz w:val="22"/>
                <w:szCs w:val="22"/>
              </w:rPr>
              <w:t>Programación de R para datos lingüísticos</w:t>
            </w:r>
          </w:p>
          <w:p w14:paraId="2E58F609" w14:textId="77777777" w:rsidR="00AE3D4A" w:rsidRPr="00294E18" w:rsidRDefault="00AE3D4A" w:rsidP="000D28A7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</w:p>
          <w:p w14:paraId="25E38E6A" w14:textId="77777777" w:rsidR="00AE3D4A" w:rsidRPr="00294E18" w:rsidRDefault="00AE3D4A" w:rsidP="000D28A7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Tutor/a:</w:t>
            </w:r>
            <w:r w:rsidR="00B35F9D" w:rsidRPr="00294E18">
              <w:rPr>
                <w:rFonts w:ascii="Arial Narrow" w:hAnsi="Arial Narrow" w:cs="Arial"/>
                <w:sz w:val="22"/>
                <w:szCs w:val="22"/>
              </w:rPr>
              <w:t xml:space="preserve">   </w:t>
            </w:r>
            <w:r w:rsidR="00012025" w:rsidRPr="00294E18">
              <w:rPr>
                <w:rFonts w:ascii="Arial Narrow" w:hAnsi="Arial Narrow" w:cs="Arial"/>
                <w:sz w:val="22"/>
                <w:szCs w:val="22"/>
              </w:rPr>
              <w:t>Max Carey</w:t>
            </w:r>
            <w:r w:rsidR="00B35F9D" w:rsidRPr="00294E18">
              <w:rPr>
                <w:rFonts w:ascii="Arial Narrow" w:hAnsi="Arial Narrow" w:cs="Arial"/>
                <w:sz w:val="22"/>
                <w:szCs w:val="22"/>
              </w:rPr>
              <w:t xml:space="preserve">                                                                                                         </w:t>
            </w:r>
          </w:p>
          <w:p w14:paraId="25DB3580" w14:textId="77777777" w:rsidR="00AE3D4A" w:rsidRPr="00294E18" w:rsidRDefault="00AE3D4A" w:rsidP="000D28A7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B5A00" w:rsidRPr="00294E18" w14:paraId="4D60F639" w14:textId="77777777" w:rsidTr="000D28A7">
        <w:trPr>
          <w:trHeight w:val="315"/>
        </w:trPr>
        <w:tc>
          <w:tcPr>
            <w:tcW w:w="1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055A9D9" w14:textId="77777777" w:rsidR="002B5A00" w:rsidRPr="00294E18" w:rsidRDefault="002B5A00" w:rsidP="000D28A7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Clave: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161C147" w14:textId="77777777" w:rsidR="002B5A00" w:rsidRPr="00294E18" w:rsidRDefault="002B5A00" w:rsidP="000D28A7">
            <w:pPr>
              <w:snapToGrid w:val="0"/>
              <w:rPr>
                <w:ins w:id="1" w:author="UNAM" w:date="2009-06-18T13:59:00Z"/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 xml:space="preserve">Semestre: </w:t>
            </w:r>
          </w:p>
          <w:p w14:paraId="1E40734C" w14:textId="3F33ED21" w:rsidR="002B5A00" w:rsidRPr="00294E18" w:rsidRDefault="00E9505A" w:rsidP="002B5A00">
            <w:pPr>
              <w:numPr>
                <w:ins w:id="2" w:author="UNAM" w:date="2009-06-18T13:59:00Z"/>
              </w:numPr>
              <w:snapToGrid w:val="0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2018-2</w:t>
            </w:r>
          </w:p>
        </w:tc>
        <w:tc>
          <w:tcPr>
            <w:tcW w:w="39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93EE6C" w14:textId="77777777" w:rsidR="002B5A00" w:rsidRPr="00294E18" w:rsidRDefault="002B5A00" w:rsidP="000D28A7">
            <w:pPr>
              <w:snapToGrid w:val="0"/>
              <w:rPr>
                <w:ins w:id="3" w:author="UNAM" w:date="2009-06-18T13:59:00Z"/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Campo de conocimiento:</w:t>
            </w:r>
          </w:p>
          <w:p w14:paraId="2B2E72F9" w14:textId="13DC794F" w:rsidR="002B5A00" w:rsidRPr="00294E18" w:rsidRDefault="002B5A00" w:rsidP="002B5A00">
            <w:pPr>
              <w:numPr>
                <w:ins w:id="4" w:author="UNAM" w:date="2009-06-18T13:59:00Z"/>
              </w:num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 xml:space="preserve">Lingüística </w:t>
            </w:r>
            <w:r w:rsidR="00573BE4" w:rsidRPr="00294E18">
              <w:rPr>
                <w:rFonts w:ascii="Arial Narrow" w:hAnsi="Arial Narrow" w:cs="Arial"/>
                <w:sz w:val="22"/>
                <w:szCs w:val="22"/>
              </w:rPr>
              <w:t>(A</w:t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>plicada</w:t>
            </w:r>
            <w:r w:rsidR="00573BE4" w:rsidRPr="00294E18">
              <w:rPr>
                <w:rFonts w:ascii="Arial Narrow" w:hAnsi="Arial Narrow" w:cs="Arial"/>
                <w:sz w:val="22"/>
                <w:szCs w:val="22"/>
              </w:rPr>
              <w:t xml:space="preserve"> o Hispánica)</w:t>
            </w:r>
            <w:r w:rsidR="00E9505A">
              <w:rPr>
                <w:rFonts w:ascii="Arial Narrow" w:hAnsi="Arial Narrow" w:cs="Arial"/>
                <w:sz w:val="22"/>
                <w:szCs w:val="22"/>
              </w:rPr>
              <w:t xml:space="preserve"> Ambos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FD9276" w14:textId="77777777" w:rsidR="002B5A00" w:rsidRPr="00294E18" w:rsidRDefault="002B5A00" w:rsidP="000D28A7">
            <w:pPr>
              <w:snapToGrid w:val="0"/>
              <w:rPr>
                <w:ins w:id="5" w:author="UNAM" w:date="2009-06-18T13:59:00Z"/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 xml:space="preserve">No. Créditos: </w:t>
            </w:r>
          </w:p>
          <w:p w14:paraId="2DE88C73" w14:textId="77777777" w:rsidR="002B5A00" w:rsidRPr="00294E18" w:rsidRDefault="002B5A00" w:rsidP="000D28A7">
            <w:pPr>
              <w:numPr>
                <w:ins w:id="6" w:author="UNAM" w:date="2009-06-18T13:59:00Z"/>
              </w:numPr>
              <w:snapToGrid w:val="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B5A00" w:rsidRPr="00294E18" w14:paraId="2BDAADED" w14:textId="77777777" w:rsidTr="000D28A7">
        <w:trPr>
          <w:trHeight w:val="270"/>
        </w:trPr>
        <w:tc>
          <w:tcPr>
            <w:tcW w:w="3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BD2D41F" w14:textId="77777777" w:rsidR="002B5A00" w:rsidRPr="00294E18" w:rsidRDefault="002B5A00" w:rsidP="000D28A7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Carácter: Obligatoria</w:t>
            </w:r>
            <w:r w:rsidR="00AE3D4A" w:rsidRPr="00294E18">
              <w:rPr>
                <w:rFonts w:ascii="Arial Narrow" w:hAnsi="Arial Narrow" w:cs="Arial"/>
                <w:sz w:val="22"/>
                <w:szCs w:val="22"/>
              </w:rPr>
              <w:t>/Optativa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20582C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Horas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E33839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Horas por semana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F0AAF2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 xml:space="preserve">Horas al semestre </w:t>
            </w:r>
          </w:p>
        </w:tc>
      </w:tr>
      <w:tr w:rsidR="002B5A00" w:rsidRPr="00294E18" w14:paraId="5774D69F" w14:textId="77777777" w:rsidTr="000D28A7">
        <w:trPr>
          <w:cantSplit/>
          <w:trHeight w:hRule="exact" w:val="333"/>
        </w:trPr>
        <w:tc>
          <w:tcPr>
            <w:tcW w:w="338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F4F36C9" w14:textId="77777777" w:rsidR="002B5A00" w:rsidRPr="00294E18" w:rsidRDefault="002B5A00" w:rsidP="000D28A7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Tipo:</w:t>
            </w:r>
            <w:r w:rsidRPr="00294E18"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>Teórica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F5B29F" w14:textId="77777777" w:rsidR="002B5A00" w:rsidRPr="00294E18" w:rsidRDefault="002B5A00" w:rsidP="000D28A7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Teoría: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D247B8" w14:textId="77777777" w:rsidR="002B5A00" w:rsidRPr="00294E18" w:rsidRDefault="002B5A00" w:rsidP="000D28A7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Práctica:</w:t>
            </w:r>
          </w:p>
        </w:tc>
        <w:tc>
          <w:tcPr>
            <w:tcW w:w="19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56161C09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93E55F8" w14:textId="065AFACB" w:rsidR="002B5A00" w:rsidRPr="00294E18" w:rsidRDefault="00D927AB" w:rsidP="000D28A7">
            <w:pPr>
              <w:snapToGrid w:val="0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60</w:t>
            </w:r>
          </w:p>
        </w:tc>
      </w:tr>
      <w:tr w:rsidR="002B5A00" w:rsidRPr="00294E18" w14:paraId="42171D41" w14:textId="77777777" w:rsidTr="000D28A7">
        <w:trPr>
          <w:cantSplit/>
          <w:trHeight w:hRule="exact" w:val="278"/>
        </w:trPr>
        <w:tc>
          <w:tcPr>
            <w:tcW w:w="338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85A6F33" w14:textId="77777777" w:rsidR="002B5A00" w:rsidRPr="00294E18" w:rsidRDefault="002B5A00" w:rsidP="000D28A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68BE6A" w14:textId="4FD0AF28" w:rsidR="002B5A00" w:rsidRPr="00294E18" w:rsidRDefault="00E9505A" w:rsidP="000D28A7">
            <w:pPr>
              <w:snapToGrid w:val="0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D5D958A" w14:textId="5317B6E7" w:rsidR="002B5A00" w:rsidRPr="00294E18" w:rsidRDefault="00E9505A" w:rsidP="000D28A7">
            <w:pPr>
              <w:snapToGrid w:val="0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36</w:t>
            </w:r>
          </w:p>
        </w:tc>
        <w:tc>
          <w:tcPr>
            <w:tcW w:w="19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1A3EAF58" w14:textId="77777777" w:rsidR="002B5A00" w:rsidRPr="00294E18" w:rsidRDefault="002B5A00" w:rsidP="000D28A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1D98D85" w14:textId="77777777" w:rsidR="002B5A00" w:rsidRPr="00294E18" w:rsidRDefault="002B5A00" w:rsidP="000D28A7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B5A00" w:rsidRPr="00294E18" w14:paraId="1ED5D134" w14:textId="77777777" w:rsidTr="000D28A7">
        <w:trPr>
          <w:trHeight w:val="357"/>
        </w:trPr>
        <w:tc>
          <w:tcPr>
            <w:tcW w:w="3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BCA1CDC" w14:textId="77777777" w:rsidR="002B5A00" w:rsidRPr="00294E18" w:rsidRDefault="002B5A00" w:rsidP="000D28A7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 xml:space="preserve">Modalidad: </w:t>
            </w:r>
            <w:r w:rsidR="00AE3D4A" w:rsidRPr="00294E18">
              <w:rPr>
                <w:rFonts w:ascii="Arial Narrow" w:hAnsi="Arial Narrow" w:cs="Arial"/>
                <w:sz w:val="22"/>
                <w:szCs w:val="22"/>
              </w:rPr>
              <w:t>Curso/</w:t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>Seminario</w:t>
            </w:r>
          </w:p>
        </w:tc>
        <w:tc>
          <w:tcPr>
            <w:tcW w:w="52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C1DA05" w14:textId="77777777" w:rsidR="002B5A00" w:rsidRPr="00294E18" w:rsidRDefault="002B5A00" w:rsidP="000D28A7">
            <w:pPr>
              <w:snapToGrid w:val="0"/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Duración del programa: Semestral</w:t>
            </w:r>
          </w:p>
        </w:tc>
      </w:tr>
      <w:tr w:rsidR="002B5A00" w:rsidRPr="00294E18" w14:paraId="26FCA4E3" w14:textId="77777777" w:rsidTr="000D28A7">
        <w:trPr>
          <w:trHeight w:val="240"/>
        </w:trPr>
        <w:tc>
          <w:tcPr>
            <w:tcW w:w="86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7423" w14:textId="45243538" w:rsidR="002B5A00" w:rsidRPr="00B1005D" w:rsidRDefault="002B5A00" w:rsidP="000D28A7">
            <w:pPr>
              <w:snapToGrid w:val="0"/>
              <w:rPr>
                <w:rFonts w:ascii="Arial Narrow" w:hAnsi="Arial Narrow"/>
                <w:bCs/>
                <w:sz w:val="22"/>
                <w:szCs w:val="22"/>
              </w:rPr>
            </w:pPr>
            <w:r w:rsidRPr="00294E18">
              <w:rPr>
                <w:rFonts w:ascii="Arial Narrow" w:hAnsi="Arial Narrow"/>
                <w:b/>
                <w:sz w:val="22"/>
                <w:szCs w:val="22"/>
              </w:rPr>
              <w:t xml:space="preserve">Actividad académica con seriación subsecuente: </w:t>
            </w:r>
            <w:r w:rsidR="00B1005D">
              <w:rPr>
                <w:rFonts w:ascii="Arial Narrow" w:hAnsi="Arial Narrow"/>
                <w:bCs/>
                <w:sz w:val="22"/>
                <w:szCs w:val="22"/>
              </w:rPr>
              <w:t>na</w:t>
            </w:r>
          </w:p>
          <w:p w14:paraId="7DBF17B0" w14:textId="6805E4B7" w:rsidR="002B5A00" w:rsidRPr="00B1005D" w:rsidRDefault="002B5A00" w:rsidP="000D28A7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294E18">
              <w:rPr>
                <w:rFonts w:ascii="Arial Narrow" w:hAnsi="Arial Narrow"/>
                <w:b/>
                <w:sz w:val="22"/>
                <w:szCs w:val="22"/>
              </w:rPr>
              <w:t xml:space="preserve">Actividad académica con seriación antecedente: </w:t>
            </w:r>
            <w:r w:rsidR="00B1005D">
              <w:rPr>
                <w:rFonts w:ascii="Arial Narrow" w:hAnsi="Arial Narrow"/>
                <w:bCs/>
                <w:sz w:val="22"/>
                <w:szCs w:val="22"/>
              </w:rPr>
              <w:t>na</w:t>
            </w:r>
          </w:p>
        </w:tc>
      </w:tr>
      <w:tr w:rsidR="002B5A00" w:rsidRPr="00294E18" w14:paraId="0300CADE" w14:textId="77777777" w:rsidTr="000D28A7">
        <w:trPr>
          <w:trHeight w:val="348"/>
        </w:trPr>
        <w:tc>
          <w:tcPr>
            <w:tcW w:w="86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6C4F" w14:textId="422BBFDD" w:rsidR="002B5A00" w:rsidRPr="00294E18" w:rsidRDefault="002B5A00" w:rsidP="00B1005D">
            <w:pPr>
              <w:snapToGrid w:val="0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b/>
                <w:sz w:val="22"/>
                <w:szCs w:val="22"/>
              </w:rPr>
              <w:t>Objetivo(s) del programa:</w:t>
            </w:r>
            <w:r w:rsidR="00294E18"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</w:p>
          <w:p w14:paraId="6C9DF65A" w14:textId="68535F3F" w:rsidR="002B5A00" w:rsidRPr="00294E18" w:rsidRDefault="007038CF" w:rsidP="001B6866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Aprender a utilizar R para </w:t>
            </w:r>
            <w:r w:rsidR="001B6866">
              <w:rPr>
                <w:rFonts w:ascii="Arial Narrow" w:hAnsi="Arial Narrow" w:cs="Arial"/>
                <w:sz w:val="22"/>
                <w:szCs w:val="22"/>
              </w:rPr>
              <w:t>analizar datos lingüísticos</w:t>
            </w:r>
            <w:r w:rsidR="004B36EA">
              <w:rPr>
                <w:rFonts w:ascii="Arial Narrow" w:hAnsi="Arial Narrow" w:cs="Arial"/>
                <w:sz w:val="22"/>
                <w:szCs w:val="22"/>
              </w:rPr>
              <w:t xml:space="preserve"> y fomentar </w:t>
            </w:r>
          </w:p>
        </w:tc>
      </w:tr>
      <w:tr w:rsidR="002B5A00" w:rsidRPr="00294E18" w14:paraId="7042A797" w14:textId="77777777" w:rsidTr="000D28A7">
        <w:trPr>
          <w:trHeight w:val="375"/>
        </w:trPr>
        <w:tc>
          <w:tcPr>
            <w:tcW w:w="86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94BA" w14:textId="2FC888C8" w:rsidR="002B5A00" w:rsidRPr="00B1005D" w:rsidRDefault="002B5A00" w:rsidP="003E6351">
            <w:pPr>
              <w:snapToGrid w:val="0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94E18">
              <w:rPr>
                <w:rFonts w:ascii="Arial Narrow" w:hAnsi="Arial Narrow"/>
                <w:b/>
                <w:sz w:val="22"/>
                <w:szCs w:val="22"/>
              </w:rPr>
              <w:t>Objetivo general</w:t>
            </w:r>
            <w:r w:rsidRPr="00294E18">
              <w:rPr>
                <w:rFonts w:ascii="Arial Narrow" w:hAnsi="Arial Narrow"/>
                <w:sz w:val="22"/>
                <w:szCs w:val="22"/>
              </w:rPr>
              <w:t>:</w:t>
            </w:r>
            <w:r w:rsidR="00B1005D">
              <w:rPr>
                <w:rFonts w:ascii="Arial Narrow" w:hAnsi="Arial Narrow" w:cs="Arial"/>
                <w:bCs/>
                <w:sz w:val="22"/>
                <w:szCs w:val="22"/>
              </w:rPr>
              <w:t xml:space="preserve"> Familiarizar el alumno, de manera muy práctica</w:t>
            </w:r>
            <w:r w:rsidR="003E6351">
              <w:rPr>
                <w:rFonts w:ascii="Arial Narrow" w:hAnsi="Arial Narrow" w:cs="Arial"/>
                <w:bCs/>
                <w:sz w:val="22"/>
                <w:szCs w:val="22"/>
              </w:rPr>
              <w:t>, con</w:t>
            </w:r>
            <w:r w:rsidR="00B1005D">
              <w:rPr>
                <w:rFonts w:ascii="Arial Narrow" w:hAnsi="Arial Narrow" w:cs="Arial"/>
                <w:bCs/>
                <w:sz w:val="22"/>
                <w:szCs w:val="22"/>
              </w:rPr>
              <w:t xml:space="preserve"> la programación en R, la estadística en R, y otras herramientas y conceptos básicos de la informática para que puedan aplicar</w:t>
            </w:r>
            <w:r w:rsidR="003E6351">
              <w:rPr>
                <w:rFonts w:ascii="Arial Narrow" w:hAnsi="Arial Narrow" w:cs="Arial"/>
                <w:bCs/>
                <w:sz w:val="22"/>
                <w:szCs w:val="22"/>
              </w:rPr>
              <w:t>los</w:t>
            </w:r>
            <w:r w:rsidR="00B1005D">
              <w:rPr>
                <w:rFonts w:ascii="Arial Narrow" w:hAnsi="Arial Narrow" w:cs="Arial"/>
                <w:bCs/>
                <w:sz w:val="22"/>
                <w:szCs w:val="22"/>
              </w:rPr>
              <w:t xml:space="preserve"> a sus futuros y actuales proyectos de investigación.</w:t>
            </w:r>
          </w:p>
        </w:tc>
      </w:tr>
      <w:tr w:rsidR="002B5A00" w:rsidRPr="00294E18" w14:paraId="6062CC75" w14:textId="77777777" w:rsidTr="00B1005D">
        <w:trPr>
          <w:trHeight w:val="1336"/>
        </w:trPr>
        <w:tc>
          <w:tcPr>
            <w:tcW w:w="86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4E28" w14:textId="77DACF14" w:rsidR="002B5A00" w:rsidRPr="00294E18" w:rsidRDefault="002B5A00" w:rsidP="000D28A7">
            <w:pPr>
              <w:snapToGrid w:val="0"/>
              <w:rPr>
                <w:rFonts w:ascii="Arial Narrow" w:hAnsi="Arial Narrow"/>
                <w:b/>
                <w:sz w:val="22"/>
                <w:szCs w:val="22"/>
              </w:rPr>
            </w:pPr>
            <w:r w:rsidRPr="00294E18">
              <w:rPr>
                <w:rFonts w:ascii="Arial Narrow" w:hAnsi="Arial Narrow"/>
                <w:b/>
                <w:sz w:val="22"/>
                <w:szCs w:val="22"/>
              </w:rPr>
              <w:t xml:space="preserve">Objetivos específicos: </w:t>
            </w:r>
          </w:p>
          <w:p w14:paraId="6ECF257C" w14:textId="20405E55" w:rsidR="002B5A00" w:rsidRDefault="00B1005D" w:rsidP="002B5A00">
            <w:pPr>
              <w:numPr>
                <w:ilvl w:val="0"/>
                <w:numId w:val="2"/>
              </w:numPr>
              <w:snapToGrid w:val="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Manejar las herramientas y conceptos básicos para la programación con R</w:t>
            </w:r>
          </w:p>
          <w:p w14:paraId="3709C601" w14:textId="28884002" w:rsidR="00B1005D" w:rsidRDefault="00B1005D" w:rsidP="002B5A00">
            <w:pPr>
              <w:numPr>
                <w:ilvl w:val="0"/>
                <w:numId w:val="2"/>
              </w:numPr>
              <w:snapToGrid w:val="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Utilizar R para la visualización y transformación de datos</w:t>
            </w:r>
          </w:p>
          <w:p w14:paraId="587767ED" w14:textId="77777777" w:rsidR="00B1005D" w:rsidRDefault="00B1005D" w:rsidP="002B5A00">
            <w:pPr>
              <w:numPr>
                <w:ilvl w:val="0"/>
                <w:numId w:val="2"/>
              </w:numPr>
              <w:snapToGrid w:val="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Llevar a cabo análisis estadísticos con R</w:t>
            </w:r>
          </w:p>
          <w:p w14:paraId="33D72993" w14:textId="38012387" w:rsidR="00B1005D" w:rsidRPr="00294E18" w:rsidRDefault="00B1005D" w:rsidP="00B1005D">
            <w:pPr>
              <w:numPr>
                <w:ilvl w:val="0"/>
                <w:numId w:val="2"/>
              </w:numPr>
              <w:snapToGrid w:val="0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Incorporar R en los actuales programas de investigación</w:t>
            </w:r>
          </w:p>
        </w:tc>
      </w:tr>
      <w:tr w:rsidR="002B5A00" w:rsidRPr="00294E18" w14:paraId="4ED44E7A" w14:textId="77777777" w:rsidTr="000D28A7">
        <w:trPr>
          <w:trHeight w:val="255"/>
        </w:trPr>
        <w:tc>
          <w:tcPr>
            <w:tcW w:w="86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9F76" w14:textId="77777777" w:rsidR="002B5A00" w:rsidRPr="00294E18" w:rsidRDefault="002B5A00" w:rsidP="000D28A7">
            <w:pPr>
              <w:snapToGrid w:val="0"/>
              <w:rPr>
                <w:rFonts w:ascii="Arial Narrow" w:hAnsi="Arial Narrow"/>
                <w:b/>
                <w:sz w:val="22"/>
                <w:szCs w:val="22"/>
              </w:rPr>
            </w:pPr>
            <w:r w:rsidRPr="00294E18">
              <w:rPr>
                <w:rFonts w:ascii="Arial Narrow" w:hAnsi="Arial Narrow"/>
                <w:b/>
                <w:sz w:val="22"/>
                <w:szCs w:val="22"/>
              </w:rPr>
              <w:t>Índice Temático</w:t>
            </w:r>
          </w:p>
        </w:tc>
      </w:tr>
      <w:tr w:rsidR="002B5A00" w:rsidRPr="00294E18" w14:paraId="247B1132" w14:textId="77777777" w:rsidTr="000D28A7">
        <w:trPr>
          <w:trHeight w:val="27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D38BA4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Unidad</w:t>
            </w:r>
          </w:p>
        </w:tc>
        <w:tc>
          <w:tcPr>
            <w:tcW w:w="5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A0ECF0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Tema</w:t>
            </w:r>
          </w:p>
        </w:tc>
        <w:tc>
          <w:tcPr>
            <w:tcW w:w="2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EB5A4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Horas</w:t>
            </w:r>
          </w:p>
        </w:tc>
      </w:tr>
      <w:tr w:rsidR="002B5A00" w:rsidRPr="00294E18" w14:paraId="6A6A2725" w14:textId="77777777" w:rsidTr="000D28A7">
        <w:trPr>
          <w:trHeight w:val="255"/>
        </w:trPr>
        <w:tc>
          <w:tcPr>
            <w:tcW w:w="64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F82FB" w14:textId="77777777" w:rsidR="002B5A00" w:rsidRPr="00294E18" w:rsidRDefault="002B5A00" w:rsidP="000D28A7">
            <w:pPr>
              <w:snapToGrid w:val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0AC87" w14:textId="77777777" w:rsidR="002B5A00" w:rsidRPr="00294E18" w:rsidRDefault="002B5A00" w:rsidP="000D28A7">
            <w:pPr>
              <w:snapToGrid w:val="0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Teóricas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8C9D" w14:textId="77777777" w:rsidR="002B5A00" w:rsidRPr="00294E18" w:rsidRDefault="002B5A00" w:rsidP="000D28A7">
            <w:pPr>
              <w:snapToGrid w:val="0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Prácticas</w:t>
            </w:r>
          </w:p>
        </w:tc>
      </w:tr>
      <w:tr w:rsidR="002B5A00" w:rsidRPr="00294E18" w14:paraId="22D30584" w14:textId="77777777" w:rsidTr="000D28A7">
        <w:trPr>
          <w:trHeight w:val="1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6C948E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8BC475" w14:textId="64A29912" w:rsidR="00353126" w:rsidRPr="00294E18" w:rsidRDefault="001348B9" w:rsidP="00353126">
            <w:r w:rsidRPr="00294E18">
              <w:t>Herramientas y conceptos básicos de la informática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FC912C" w14:textId="736E6D45" w:rsidR="002B5A00" w:rsidRPr="00294E18" w:rsidRDefault="00353126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A2890" w14:textId="0A050519" w:rsidR="002B5A00" w:rsidRPr="00294E18" w:rsidRDefault="00E738A4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</w:tr>
      <w:tr w:rsidR="002B5A00" w:rsidRPr="00294E18" w14:paraId="36D40EEE" w14:textId="77777777" w:rsidTr="000D28A7">
        <w:trPr>
          <w:trHeight w:val="1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874D55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5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E6815" w14:textId="54866763" w:rsidR="002B5A00" w:rsidRPr="00294E18" w:rsidRDefault="001348B9" w:rsidP="00913FA8">
            <w:pPr>
              <w:rPr>
                <w:lang w:eastAsia="en-US"/>
              </w:rPr>
            </w:pPr>
            <w:r w:rsidRPr="00294E18">
              <w:t>Programación básica con R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DBBBEE" w14:textId="62EF09EB" w:rsidR="002B5A00" w:rsidRPr="00294E18" w:rsidRDefault="00353126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56C2F" w14:textId="408C9973" w:rsidR="002B5A00" w:rsidRPr="00294E18" w:rsidRDefault="00E738A4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14</w:t>
            </w:r>
          </w:p>
        </w:tc>
      </w:tr>
      <w:tr w:rsidR="002B5A00" w:rsidRPr="00294E18" w14:paraId="533F7343" w14:textId="77777777" w:rsidTr="000D28A7">
        <w:trPr>
          <w:trHeight w:val="1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4DA1B9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5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41E0D7" w14:textId="7817599F" w:rsidR="002B5A00" w:rsidRPr="00294E18" w:rsidRDefault="001348B9" w:rsidP="00353126">
            <w:pPr>
              <w:rPr>
                <w:lang w:eastAsia="en-US"/>
              </w:rPr>
            </w:pPr>
            <w:r w:rsidRPr="00294E18">
              <w:t>R Studio y El Tidyverse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5B7F83" w14:textId="5EF63942" w:rsidR="002B5A00" w:rsidRPr="00294E18" w:rsidRDefault="00541B1D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77991" w14:textId="22E2380D" w:rsidR="002B5A00" w:rsidRPr="00294E18" w:rsidRDefault="00E9505A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6</w:t>
            </w:r>
          </w:p>
        </w:tc>
      </w:tr>
      <w:tr w:rsidR="002B5A00" w:rsidRPr="00294E18" w14:paraId="153F94FF" w14:textId="77777777" w:rsidTr="00E9505A">
        <w:trPr>
          <w:trHeight w:val="57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35A509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5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091FFC" w14:textId="3CD0C749" w:rsidR="00951417" w:rsidRPr="00294E18" w:rsidRDefault="001348B9" w:rsidP="00951417">
            <w:r w:rsidRPr="00294E18">
              <w:t>Estadística descriptiva</w:t>
            </w:r>
            <w:r w:rsidR="00951417">
              <w:t xml:space="preserve"> e inferencial</w:t>
            </w:r>
            <w:r w:rsidRPr="00294E18">
              <w:t xml:space="preserve"> con </w:t>
            </w:r>
            <w:r w:rsidR="00353126">
              <w:t>R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1CFEF5" w14:textId="320CA047" w:rsidR="002B5A00" w:rsidRPr="00294E18" w:rsidRDefault="00541B1D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DD2DF" w14:textId="7CF3728B" w:rsidR="002B5A00" w:rsidRPr="00294E18" w:rsidRDefault="00541B1D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20</w:t>
            </w:r>
          </w:p>
        </w:tc>
      </w:tr>
      <w:tr w:rsidR="002B5A00" w:rsidRPr="00294E18" w14:paraId="5908BB3A" w14:textId="77777777" w:rsidTr="001348B9">
        <w:trPr>
          <w:trHeight w:val="31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43C843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5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69313" w14:textId="1CA7DAE9" w:rsidR="002B5A00" w:rsidRPr="00294E18" w:rsidRDefault="00951417" w:rsidP="00353126">
            <w:pPr>
              <w:rPr>
                <w:lang w:eastAsia="en-US"/>
              </w:rPr>
            </w:pPr>
            <w:r w:rsidRPr="00294E18">
              <w:t>Lingüística de corpus con R y otras herramientas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25067C" w14:textId="6CD50691" w:rsidR="002B5A00" w:rsidRPr="00294E18" w:rsidRDefault="00541B1D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6A0EE" w14:textId="52AE7E69" w:rsidR="002B5A00" w:rsidRPr="00294E18" w:rsidRDefault="00541B1D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</w:tr>
      <w:tr w:rsidR="002B5A00" w:rsidRPr="00294E18" w14:paraId="669695A9" w14:textId="77777777" w:rsidTr="000D28A7">
        <w:trPr>
          <w:trHeight w:val="138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038812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6</w:t>
            </w:r>
          </w:p>
        </w:tc>
        <w:tc>
          <w:tcPr>
            <w:tcW w:w="558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0587F8E1" w14:textId="194F922F" w:rsidR="002B5A00" w:rsidRPr="00294E18" w:rsidRDefault="002B5A00" w:rsidP="00353126">
            <w:pPr>
              <w:pStyle w:val="Footer"/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1418"/>
                <w:tab w:val="left" w:pos="8838"/>
              </w:tabs>
              <w:rPr>
                <w:rFonts w:ascii="Arial Narrow" w:hAnsi="Arial Narrow"/>
                <w:noProof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637726" w14:textId="4369C955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EDB7A" w14:textId="4C5DA801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B5A00" w:rsidRPr="00294E18" w14:paraId="093C294D" w14:textId="77777777" w:rsidTr="000D28A7">
        <w:trPr>
          <w:trHeight w:val="138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F85308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7</w:t>
            </w:r>
          </w:p>
        </w:tc>
        <w:tc>
          <w:tcPr>
            <w:tcW w:w="558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06961D32" w14:textId="77777777" w:rsidR="002B5A00" w:rsidRPr="00294E18" w:rsidRDefault="002B5A00" w:rsidP="000D28A7">
            <w:pPr>
              <w:pStyle w:val="Title"/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1418"/>
                <w:tab w:val="left" w:pos="8838"/>
              </w:tabs>
              <w:jc w:val="left"/>
              <w:rPr>
                <w:rFonts w:ascii="Arial Narrow" w:hAnsi="Arial Narrow"/>
                <w:b w:val="0"/>
                <w:noProof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EABEFC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DAFC1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B5A00" w:rsidRPr="00294E18" w14:paraId="47574666" w14:textId="77777777" w:rsidTr="000D28A7">
        <w:trPr>
          <w:trHeight w:val="138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092C90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8</w:t>
            </w:r>
          </w:p>
        </w:tc>
        <w:tc>
          <w:tcPr>
            <w:tcW w:w="558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EFF75FD" w14:textId="77777777" w:rsidR="002B5A00" w:rsidRPr="00294E18" w:rsidRDefault="002B5A00" w:rsidP="000D28A7">
            <w:pPr>
              <w:snapToGrid w:val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5E5768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C0B38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B5A00" w:rsidRPr="00294E18" w14:paraId="31F0C5AE" w14:textId="77777777" w:rsidTr="000D28A7">
        <w:trPr>
          <w:trHeight w:val="138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3495FC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9</w:t>
            </w:r>
          </w:p>
        </w:tc>
        <w:tc>
          <w:tcPr>
            <w:tcW w:w="558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E6AEA12" w14:textId="77777777" w:rsidR="002B5A00" w:rsidRPr="00294E18" w:rsidRDefault="002B5A00" w:rsidP="000D28A7">
            <w:pPr>
              <w:snapToGrid w:val="0"/>
              <w:rPr>
                <w:rFonts w:ascii="Arial Narrow" w:hAnsi="Arial Narrow"/>
                <w:noProof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A28263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1059A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B5A00" w:rsidRPr="00294E18" w14:paraId="0DFCA660" w14:textId="77777777" w:rsidTr="000D28A7">
        <w:trPr>
          <w:trHeight w:val="138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DC6ACA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558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2EF9CBA2" w14:textId="77777777" w:rsidR="002B5A00" w:rsidRPr="00294E18" w:rsidRDefault="002B5A00" w:rsidP="000D28A7">
            <w:pPr>
              <w:snapToGrid w:val="0"/>
              <w:rPr>
                <w:rFonts w:ascii="Arial Narrow" w:hAnsi="Arial Narrow"/>
                <w:noProof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05D041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3359D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B5A00" w:rsidRPr="00294E18" w14:paraId="6A6810B6" w14:textId="77777777" w:rsidTr="000D28A7">
        <w:trPr>
          <w:trHeight w:val="138"/>
        </w:trPr>
        <w:tc>
          <w:tcPr>
            <w:tcW w:w="64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87584A" w14:textId="77777777" w:rsidR="002B5A00" w:rsidRPr="00294E18" w:rsidRDefault="002B5A00" w:rsidP="000D28A7">
            <w:pPr>
              <w:snapToGrid w:val="0"/>
              <w:jc w:val="right"/>
              <w:rPr>
                <w:rFonts w:ascii="Arial Narrow" w:hAnsi="Arial Narrow"/>
                <w:b/>
                <w:sz w:val="22"/>
                <w:szCs w:val="22"/>
              </w:rPr>
            </w:pPr>
            <w:r w:rsidRPr="00294E18">
              <w:rPr>
                <w:rFonts w:ascii="Arial Narrow" w:hAnsi="Arial Narrow"/>
                <w:b/>
                <w:sz w:val="22"/>
                <w:szCs w:val="22"/>
              </w:rPr>
              <w:t xml:space="preserve">Total de horas 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52D730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163125" w14:textId="0DFE5F0D" w:rsidR="002B5A00" w:rsidRPr="00294E18" w:rsidRDefault="00F1638A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60</w:t>
            </w:r>
          </w:p>
        </w:tc>
      </w:tr>
      <w:tr w:rsidR="002B5A00" w:rsidRPr="00294E18" w14:paraId="5D4A1C2A" w14:textId="77777777" w:rsidTr="000D28A7">
        <w:trPr>
          <w:trHeight w:val="138"/>
        </w:trPr>
        <w:tc>
          <w:tcPr>
            <w:tcW w:w="64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55FFC4" w14:textId="77777777" w:rsidR="002B5A00" w:rsidRPr="00294E18" w:rsidRDefault="002B5A00" w:rsidP="000D28A7">
            <w:pPr>
              <w:snapToGrid w:val="0"/>
              <w:jc w:val="right"/>
              <w:rPr>
                <w:rFonts w:ascii="Arial Narrow" w:hAnsi="Arial Narrow"/>
                <w:b/>
                <w:sz w:val="22"/>
                <w:szCs w:val="22"/>
              </w:rPr>
            </w:pPr>
            <w:r w:rsidRPr="00294E18">
              <w:rPr>
                <w:rFonts w:ascii="Arial Narrow" w:hAnsi="Arial Narrow"/>
                <w:b/>
                <w:sz w:val="22"/>
                <w:szCs w:val="22"/>
              </w:rPr>
              <w:t>Suma total de horas:</w:t>
            </w:r>
          </w:p>
        </w:tc>
        <w:tc>
          <w:tcPr>
            <w:tcW w:w="2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41E063" w14:textId="77777777" w:rsidR="002B5A00" w:rsidRPr="00294E18" w:rsidRDefault="002B5A00" w:rsidP="000D28A7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7F276E2A" w14:textId="77777777" w:rsidR="00420155" w:rsidRPr="00294E18" w:rsidRDefault="00420155" w:rsidP="002B5A00">
      <w:pPr>
        <w:rPr>
          <w:rFonts w:ascii="Arial Narrow" w:hAnsi="Arial Narrow"/>
          <w:sz w:val="22"/>
          <w:szCs w:val="22"/>
        </w:rPr>
      </w:pPr>
    </w:p>
    <w:p w14:paraId="26BA4B94" w14:textId="77777777" w:rsidR="002B5A00" w:rsidRPr="00294E18" w:rsidRDefault="002B5A00" w:rsidP="002B5A00">
      <w:pPr>
        <w:spacing w:after="40"/>
        <w:rPr>
          <w:rFonts w:ascii="Arial Narrow" w:hAnsi="Arial Narrow" w:cs="Arial"/>
          <w:b/>
          <w:bCs/>
          <w:sz w:val="22"/>
          <w:szCs w:val="22"/>
        </w:rPr>
      </w:pPr>
      <w:r w:rsidRPr="00294E18">
        <w:rPr>
          <w:rFonts w:ascii="Arial Narrow" w:hAnsi="Arial Narrow" w:cs="Arial"/>
          <w:b/>
          <w:bCs/>
          <w:sz w:val="22"/>
          <w:szCs w:val="22"/>
        </w:rPr>
        <w:t xml:space="preserve">Contenido Temático </w:t>
      </w:r>
      <w:r w:rsidR="00420155" w:rsidRPr="00294E18">
        <w:rPr>
          <w:rFonts w:ascii="Arial Narrow" w:hAnsi="Arial Narrow" w:cs="Arial"/>
          <w:b/>
          <w:bCs/>
          <w:sz w:val="22"/>
          <w:szCs w:val="22"/>
        </w:rPr>
        <w:t>desglosado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7800"/>
      </w:tblGrid>
      <w:tr w:rsidR="002B5A00" w:rsidRPr="00294E18" w14:paraId="2DE46D41" w14:textId="77777777" w:rsidTr="000D28A7">
        <w:trPr>
          <w:cantSplit/>
          <w:trHeight w:val="316"/>
        </w:trPr>
        <w:tc>
          <w:tcPr>
            <w:tcW w:w="840" w:type="dxa"/>
          </w:tcPr>
          <w:p w14:paraId="53F22C3B" w14:textId="77777777" w:rsidR="002B5A00" w:rsidRPr="00294E18" w:rsidRDefault="002B5A00" w:rsidP="000D28A7">
            <w:pPr>
              <w:spacing w:after="40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b/>
                <w:bCs/>
                <w:sz w:val="22"/>
                <w:szCs w:val="22"/>
              </w:rPr>
              <w:t>Unidad</w:t>
            </w:r>
          </w:p>
        </w:tc>
        <w:tc>
          <w:tcPr>
            <w:tcW w:w="7800" w:type="dxa"/>
          </w:tcPr>
          <w:p w14:paraId="0C97A782" w14:textId="77777777" w:rsidR="00420155" w:rsidRPr="00294E18" w:rsidRDefault="00420155" w:rsidP="000D28A7">
            <w:pPr>
              <w:spacing w:after="40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3101D210" w14:textId="77777777" w:rsidR="002B5A00" w:rsidRPr="00294E18" w:rsidRDefault="002B5A00" w:rsidP="000D28A7">
            <w:pPr>
              <w:spacing w:after="40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b/>
                <w:bCs/>
                <w:sz w:val="22"/>
                <w:szCs w:val="22"/>
              </w:rPr>
              <w:t>Tema</w:t>
            </w:r>
            <w:r w:rsidR="00420155" w:rsidRPr="00294E18">
              <w:rPr>
                <w:rFonts w:ascii="Arial Narrow" w:hAnsi="Arial Narrow" w:cs="Arial"/>
                <w:b/>
                <w:bCs/>
                <w:sz w:val="22"/>
                <w:szCs w:val="22"/>
              </w:rPr>
              <w:t>/subtemas</w:t>
            </w:r>
          </w:p>
        </w:tc>
      </w:tr>
      <w:tr w:rsidR="002B5A00" w:rsidRPr="00294E18" w14:paraId="2DD8A704" w14:textId="77777777" w:rsidTr="007A69DA">
        <w:trPr>
          <w:trHeight w:val="1174"/>
        </w:trPr>
        <w:tc>
          <w:tcPr>
            <w:tcW w:w="840" w:type="dxa"/>
          </w:tcPr>
          <w:p w14:paraId="2F402E5B" w14:textId="77777777" w:rsidR="002B5A00" w:rsidRPr="00294E18" w:rsidRDefault="002B5A00" w:rsidP="002B5A00">
            <w:pPr>
              <w:numPr>
                <w:ilvl w:val="0"/>
                <w:numId w:val="3"/>
              </w:numPr>
              <w:spacing w:after="40"/>
            </w:pPr>
          </w:p>
        </w:tc>
        <w:tc>
          <w:tcPr>
            <w:tcW w:w="7800" w:type="dxa"/>
          </w:tcPr>
          <w:p w14:paraId="32944390" w14:textId="2AD0D9E8" w:rsidR="00951417" w:rsidRDefault="00951417" w:rsidP="00316CB5">
            <w:pPr>
              <w:pStyle w:val="ListParagraph"/>
              <w:numPr>
                <w:ilvl w:val="0"/>
                <w:numId w:val="7"/>
              </w:numPr>
              <w:spacing w:after="40"/>
              <w:jc w:val="both"/>
            </w:pPr>
            <w:r>
              <w:t>C</w:t>
            </w:r>
            <w:r w:rsidR="00E141EB" w:rsidRPr="00294E18">
              <w:t xml:space="preserve">ómo interactuar con el sistema a través del </w:t>
            </w:r>
            <w:r w:rsidR="00E141EB" w:rsidRPr="00951417">
              <w:rPr>
                <w:i/>
                <w:iCs/>
              </w:rPr>
              <w:t>command line</w:t>
            </w:r>
            <w:r>
              <w:t xml:space="preserve"> para poder tener una buena organización de los archivos en el disco duro </w:t>
            </w:r>
            <w:r w:rsidRPr="00E738A4">
              <w:rPr>
                <w:highlight w:val="yellow"/>
              </w:rPr>
              <w:t>(4 horas</w:t>
            </w:r>
            <w:r w:rsidR="00E738A4" w:rsidRPr="00E738A4">
              <w:rPr>
                <w:highlight w:val="yellow"/>
              </w:rPr>
              <w:t xml:space="preserve"> datacamp.com</w:t>
            </w:r>
            <w:r w:rsidR="00E738A4">
              <w:rPr>
                <w:highlight w:val="yellow"/>
              </w:rPr>
              <w:t xml:space="preserve"> </w:t>
            </w:r>
            <w:r w:rsidR="00316CB5">
              <w:rPr>
                <w:highlight w:val="yellow"/>
              </w:rPr>
              <w:t>y</w:t>
            </w:r>
            <w:r w:rsidR="00E738A4">
              <w:rPr>
                <w:highlight w:val="yellow"/>
              </w:rPr>
              <w:t xml:space="preserve"> 2 horas de taller</w:t>
            </w:r>
            <w:r w:rsidRPr="00E738A4">
              <w:rPr>
                <w:highlight w:val="yellow"/>
              </w:rPr>
              <w:t>)</w:t>
            </w:r>
          </w:p>
          <w:p w14:paraId="4C3F276F" w14:textId="3ED43E13" w:rsidR="002B5A00" w:rsidRPr="00951417" w:rsidRDefault="00951417" w:rsidP="00E738A4">
            <w:pPr>
              <w:pStyle w:val="ListParagraph"/>
              <w:numPr>
                <w:ilvl w:val="0"/>
                <w:numId w:val="7"/>
              </w:numPr>
              <w:spacing w:after="40"/>
              <w:jc w:val="both"/>
            </w:pPr>
            <w:r>
              <w:t>Herramientas básicas:</w:t>
            </w:r>
            <w:r w:rsidR="00E738A4">
              <w:t xml:space="preserve"> (cómo instalarla</w:t>
            </w:r>
            <w:r>
              <w:t>s</w:t>
            </w:r>
            <w:r w:rsidR="00E738A4">
              <w:t xml:space="preserve"> o usarlas</w:t>
            </w:r>
            <w:r>
              <w:t>):</w:t>
            </w:r>
            <w:r w:rsidR="00E738A4">
              <w:t xml:space="preserve"> </w:t>
            </w:r>
            <w:r w:rsidR="00E141EB">
              <w:t>editores de texto (</w:t>
            </w:r>
            <w:r w:rsidR="00E141EB" w:rsidRPr="00951417">
              <w:rPr>
                <w:i/>
                <w:iCs/>
              </w:rPr>
              <w:t>sublime text, text wrangler</w:t>
            </w:r>
            <w:r w:rsidR="00E141EB">
              <w:t>),</w:t>
            </w:r>
            <w:r w:rsidR="00E738A4">
              <w:t xml:space="preserve"> </w:t>
            </w:r>
            <w:r w:rsidR="00E738A4" w:rsidRPr="00E738A4">
              <w:rPr>
                <w:i/>
                <w:iCs/>
              </w:rPr>
              <w:t>syntax highligting</w:t>
            </w:r>
            <w:r w:rsidR="00E738A4">
              <w:t xml:space="preserve">, </w:t>
            </w:r>
            <w:r w:rsidR="00E738A4" w:rsidRPr="00E738A4">
              <w:rPr>
                <w:i/>
                <w:iCs/>
              </w:rPr>
              <w:t>stack overflow</w:t>
            </w:r>
            <w:r w:rsidR="00E738A4">
              <w:t xml:space="preserve"> para preguntas y dudas, </w:t>
            </w:r>
            <w:r w:rsidR="00E141EB">
              <w:t xml:space="preserve"> codificación de los archivos (p. ej., utf-8 vs. ASCII),</w:t>
            </w:r>
            <w:r w:rsidR="00913FA8">
              <w:t xml:space="preserve"> </w:t>
            </w:r>
            <w:r w:rsidR="00E141EB" w:rsidRPr="00294E18">
              <w:t>control de versión básico</w:t>
            </w:r>
            <w:r w:rsidR="00E141EB" w:rsidRPr="00951417">
              <w:rPr>
                <w:i/>
                <w:iCs/>
              </w:rPr>
              <w:t xml:space="preserve"> (Git y Github)</w:t>
            </w:r>
            <w:r>
              <w:rPr>
                <w:u w:val="single"/>
              </w:rPr>
              <w:t>,</w:t>
            </w:r>
            <w:r>
              <w:t xml:space="preserve"> R Studio </w:t>
            </w:r>
            <w:r w:rsidR="00E738A4">
              <w:rPr>
                <w:highlight w:val="yellow"/>
              </w:rPr>
              <w:t>(2</w:t>
            </w:r>
            <w:r w:rsidRPr="00E738A4">
              <w:rPr>
                <w:highlight w:val="yellow"/>
              </w:rPr>
              <w:t xml:space="preserve"> horas</w:t>
            </w:r>
            <w:r w:rsidR="00E738A4">
              <w:rPr>
                <w:highlight w:val="yellow"/>
              </w:rPr>
              <w:t xml:space="preserve"> de</w:t>
            </w:r>
            <w:r w:rsidR="00E738A4" w:rsidRPr="00E738A4">
              <w:rPr>
                <w:highlight w:val="yellow"/>
              </w:rPr>
              <w:t xml:space="preserve"> taller</w:t>
            </w:r>
            <w:r w:rsidRPr="00E738A4">
              <w:rPr>
                <w:highlight w:val="yellow"/>
              </w:rPr>
              <w:t>)</w:t>
            </w:r>
          </w:p>
        </w:tc>
      </w:tr>
      <w:tr w:rsidR="002B5A00" w:rsidRPr="00294E18" w14:paraId="3706AF17" w14:textId="77777777" w:rsidTr="000D28A7">
        <w:tc>
          <w:tcPr>
            <w:tcW w:w="840" w:type="dxa"/>
          </w:tcPr>
          <w:p w14:paraId="6B8C0830" w14:textId="77777777" w:rsidR="002B5A00" w:rsidRPr="00294E18" w:rsidRDefault="002B5A00" w:rsidP="002B5A00">
            <w:pPr>
              <w:numPr>
                <w:ilvl w:val="0"/>
                <w:numId w:val="3"/>
              </w:numPr>
              <w:spacing w:after="40"/>
            </w:pPr>
          </w:p>
        </w:tc>
        <w:tc>
          <w:tcPr>
            <w:tcW w:w="7800" w:type="dxa"/>
          </w:tcPr>
          <w:p w14:paraId="7622FB11" w14:textId="6102D815" w:rsidR="002B5A00" w:rsidRPr="00E738A4" w:rsidRDefault="00FF1CC0" w:rsidP="00E738A4">
            <w:pPr>
              <w:pStyle w:val="ListParagraph"/>
              <w:numPr>
                <w:ilvl w:val="0"/>
                <w:numId w:val="8"/>
              </w:numPr>
              <w:spacing w:after="40"/>
              <w:jc w:val="both"/>
              <w:rPr>
                <w:rFonts w:ascii="Arial" w:hAnsi="Arial" w:cs="Arial"/>
                <w:b/>
              </w:rPr>
            </w:pPr>
            <w:r>
              <w:t>C</w:t>
            </w:r>
            <w:r w:rsidR="00913FA8" w:rsidRPr="00294E18">
              <w:t>ómo mostrar</w:t>
            </w:r>
            <w:r>
              <w:t xml:space="preserve"> </w:t>
            </w:r>
            <w:r w:rsidRPr="00E738A4">
              <w:rPr>
                <w:i/>
                <w:iCs/>
              </w:rPr>
              <w:t>output</w:t>
            </w:r>
            <w:r w:rsidR="00E738A4">
              <w:t xml:space="preserve"> en R,</w:t>
            </w:r>
            <w:r>
              <w:t xml:space="preserve"> (programas de tipo “</w:t>
            </w:r>
            <w:r w:rsidRPr="00E738A4">
              <w:rPr>
                <w:i/>
                <w:iCs/>
              </w:rPr>
              <w:t>hello world</w:t>
            </w:r>
            <w:r>
              <w:t>”)</w:t>
            </w:r>
            <w:r w:rsidR="00913FA8" w:rsidRPr="00294E18">
              <w:t xml:space="preserve"> las estructuras de control (condicionales, iteraciones),</w:t>
            </w:r>
            <w:r w:rsidR="00E738A4">
              <w:t xml:space="preserve"> en R</w:t>
            </w:r>
            <w:r w:rsidR="00913FA8" w:rsidRPr="00294E18">
              <w:t xml:space="preserve"> variables, funciones,</w:t>
            </w:r>
            <w:r w:rsidR="00913FA8">
              <w:t xml:space="preserve"> funciones de la familia </w:t>
            </w:r>
            <w:r w:rsidR="00913FA8" w:rsidRPr="00E738A4">
              <w:rPr>
                <w:i/>
                <w:iCs/>
              </w:rPr>
              <w:t>apply()</w:t>
            </w:r>
            <w:r w:rsidR="00E738A4">
              <w:t xml:space="preserve"> de R </w:t>
            </w:r>
            <w:r w:rsidR="00E738A4" w:rsidRPr="00E738A4">
              <w:rPr>
                <w:highlight w:val="yellow"/>
              </w:rPr>
              <w:t xml:space="preserve">(10 horas de datacamp.com en casa y </w:t>
            </w:r>
            <w:r w:rsidR="00E738A4">
              <w:rPr>
                <w:highlight w:val="yellow"/>
              </w:rPr>
              <w:t>4</w:t>
            </w:r>
            <w:r w:rsidR="00E738A4" w:rsidRPr="00E738A4">
              <w:rPr>
                <w:highlight w:val="yellow"/>
              </w:rPr>
              <w:t xml:space="preserve"> horas de taller)</w:t>
            </w:r>
          </w:p>
        </w:tc>
      </w:tr>
      <w:tr w:rsidR="002B5A00" w:rsidRPr="00294E18" w14:paraId="7A08B521" w14:textId="77777777" w:rsidTr="000D28A7">
        <w:tc>
          <w:tcPr>
            <w:tcW w:w="840" w:type="dxa"/>
          </w:tcPr>
          <w:p w14:paraId="1677DF33" w14:textId="77777777" w:rsidR="002B5A00" w:rsidRPr="00294E18" w:rsidRDefault="002B5A00" w:rsidP="002B5A00">
            <w:pPr>
              <w:numPr>
                <w:ilvl w:val="0"/>
                <w:numId w:val="3"/>
              </w:numPr>
              <w:spacing w:after="40"/>
            </w:pPr>
          </w:p>
        </w:tc>
        <w:tc>
          <w:tcPr>
            <w:tcW w:w="7800" w:type="dxa"/>
          </w:tcPr>
          <w:p w14:paraId="0FBA52D7" w14:textId="196BF066" w:rsidR="002B5A00" w:rsidRPr="00541B1D" w:rsidRDefault="00E738A4" w:rsidP="00541B1D">
            <w:pPr>
              <w:pStyle w:val="ListParagraph"/>
              <w:numPr>
                <w:ilvl w:val="0"/>
                <w:numId w:val="9"/>
              </w:numPr>
              <w:spacing w:after="40"/>
              <w:jc w:val="both"/>
              <w:rPr>
                <w:rFonts w:ascii="Arial" w:hAnsi="Arial" w:cs="Arial"/>
                <w:b/>
              </w:rPr>
            </w:pPr>
            <w:r w:rsidRPr="00541B1D">
              <w:rPr>
                <w:i/>
                <w:iCs/>
              </w:rPr>
              <w:t>D</w:t>
            </w:r>
            <w:r w:rsidR="00353126" w:rsidRPr="00541B1D">
              <w:rPr>
                <w:i/>
                <w:iCs/>
              </w:rPr>
              <w:t>plyr</w:t>
            </w:r>
            <w:r w:rsidR="00353126">
              <w:t xml:space="preserve"> para manipulación de datos,</w:t>
            </w:r>
            <w:r w:rsidR="00353126" w:rsidRPr="00294E18">
              <w:t xml:space="preserve"> </w:t>
            </w:r>
            <w:r w:rsidR="00353126" w:rsidRPr="00541B1D">
              <w:rPr>
                <w:i/>
                <w:iCs/>
              </w:rPr>
              <w:t>ggplot2</w:t>
            </w:r>
            <w:r w:rsidR="00541B1D">
              <w:t xml:space="preserve"> para la visualización de datos </w:t>
            </w:r>
            <w:r w:rsidR="00541B1D" w:rsidRPr="00541B1D">
              <w:rPr>
                <w:highlight w:val="yellow"/>
              </w:rPr>
              <w:t>(4 horas de datacamp.com en casa y 2 horas de taller)</w:t>
            </w:r>
            <w:r w:rsidR="00353126" w:rsidRPr="00294E18">
              <w:t xml:space="preserve"> </w:t>
            </w:r>
          </w:p>
        </w:tc>
      </w:tr>
      <w:tr w:rsidR="002B5A00" w:rsidRPr="00294E18" w14:paraId="183A4E4C" w14:textId="77777777" w:rsidTr="000D28A7">
        <w:tc>
          <w:tcPr>
            <w:tcW w:w="840" w:type="dxa"/>
          </w:tcPr>
          <w:p w14:paraId="3B19A794" w14:textId="77777777" w:rsidR="002B5A00" w:rsidRPr="00294E18" w:rsidRDefault="002B5A00" w:rsidP="002B5A00">
            <w:pPr>
              <w:numPr>
                <w:ilvl w:val="0"/>
                <w:numId w:val="3"/>
              </w:numPr>
              <w:spacing w:after="40"/>
            </w:pPr>
          </w:p>
        </w:tc>
        <w:tc>
          <w:tcPr>
            <w:tcW w:w="7800" w:type="dxa"/>
          </w:tcPr>
          <w:p w14:paraId="623EA484" w14:textId="0FACAF74" w:rsidR="002B5A00" w:rsidRPr="00541B1D" w:rsidRDefault="00353126" w:rsidP="00541B1D">
            <w:pPr>
              <w:pStyle w:val="ListParagraph"/>
              <w:numPr>
                <w:ilvl w:val="0"/>
                <w:numId w:val="10"/>
              </w:numPr>
              <w:spacing w:after="40"/>
              <w:jc w:val="both"/>
              <w:rPr>
                <w:rFonts w:ascii="Arial" w:hAnsi="Arial" w:cs="Arial"/>
                <w:b/>
              </w:rPr>
            </w:pPr>
            <w:r>
              <w:t>D</w:t>
            </w:r>
            <w:r w:rsidRPr="00294E18">
              <w:t xml:space="preserve">istribuciones, histogramas, </w:t>
            </w:r>
            <w:r w:rsidRPr="00541B1D">
              <w:rPr>
                <w:i/>
                <w:iCs/>
              </w:rPr>
              <w:t>boxplots</w:t>
            </w:r>
            <w:r>
              <w:t xml:space="preserve">, </w:t>
            </w:r>
            <w:r w:rsidRPr="00541B1D">
              <w:rPr>
                <w:i/>
                <w:iCs/>
              </w:rPr>
              <w:t>scatterplots</w:t>
            </w:r>
            <w:r>
              <w:t>, wordclouds</w:t>
            </w:r>
            <w:r w:rsidR="00951417">
              <w:t>, c</w:t>
            </w:r>
            <w:r w:rsidR="00951417" w:rsidRPr="00294E18">
              <w:t>orrelación, regresión simple y múltiple, regresión logística, modelos de efectos mixtos</w:t>
            </w:r>
            <w:r w:rsidR="00541B1D">
              <w:t xml:space="preserve"> </w:t>
            </w:r>
            <w:r w:rsidR="00541B1D" w:rsidRPr="00541B1D">
              <w:rPr>
                <w:highlight w:val="yellow"/>
              </w:rPr>
              <w:t>(20 horas de datacamp.com en casa y 8 horas de taller )</w:t>
            </w:r>
          </w:p>
        </w:tc>
      </w:tr>
      <w:tr w:rsidR="002B5A00" w:rsidRPr="00294E18" w14:paraId="5A2252DE" w14:textId="77777777" w:rsidTr="00951417">
        <w:trPr>
          <w:trHeight w:val="292"/>
        </w:trPr>
        <w:tc>
          <w:tcPr>
            <w:tcW w:w="840" w:type="dxa"/>
          </w:tcPr>
          <w:p w14:paraId="0FDA7422" w14:textId="77777777" w:rsidR="002B5A00" w:rsidRPr="00294E18" w:rsidRDefault="002B5A00" w:rsidP="002B5A00">
            <w:pPr>
              <w:numPr>
                <w:ilvl w:val="0"/>
                <w:numId w:val="3"/>
              </w:numPr>
              <w:spacing w:after="40"/>
            </w:pPr>
          </w:p>
        </w:tc>
        <w:tc>
          <w:tcPr>
            <w:tcW w:w="7800" w:type="dxa"/>
          </w:tcPr>
          <w:p w14:paraId="0C10A457" w14:textId="294466AF" w:rsidR="00F1638A" w:rsidRPr="00F1638A" w:rsidRDefault="00951417" w:rsidP="00F1638A">
            <w:pPr>
              <w:pStyle w:val="ListParagraph"/>
              <w:numPr>
                <w:ilvl w:val="0"/>
                <w:numId w:val="11"/>
              </w:numPr>
              <w:spacing w:after="40"/>
              <w:jc w:val="both"/>
              <w:rPr>
                <w:rFonts w:ascii="Arial" w:hAnsi="Arial" w:cs="Arial"/>
                <w:b/>
              </w:rPr>
            </w:pPr>
            <w:r w:rsidRPr="00294E18">
              <w:t>Anotación de partes de la oración, medidas de frecuencia</w:t>
            </w:r>
            <w:r>
              <w:t xml:space="preserve">: </w:t>
            </w:r>
            <w:r w:rsidRPr="00541B1D">
              <w:rPr>
                <w:i/>
                <w:iCs/>
              </w:rPr>
              <w:t>frecuencia de token vs. frecuencia de tipo</w:t>
            </w:r>
            <w:r w:rsidRPr="00294E18">
              <w:t>, generación de concordancias, g</w:t>
            </w:r>
            <w:r>
              <w:t>estores de corpus (</w:t>
            </w:r>
            <w:r w:rsidRPr="00541B1D">
              <w:rPr>
                <w:i/>
                <w:iCs/>
              </w:rPr>
              <w:t>GECO</w:t>
            </w:r>
            <w:r>
              <w:t xml:space="preserve">, </w:t>
            </w:r>
            <w:r w:rsidRPr="00541B1D">
              <w:rPr>
                <w:i/>
                <w:iCs/>
              </w:rPr>
              <w:t>AntConc</w:t>
            </w:r>
            <w:r>
              <w:t xml:space="preserve">, </w:t>
            </w:r>
            <w:r w:rsidRPr="00541B1D">
              <w:rPr>
                <w:i/>
                <w:iCs/>
              </w:rPr>
              <w:t>SketchEngine</w:t>
            </w:r>
            <w:r w:rsidR="00316CB5">
              <w:t>)</w:t>
            </w:r>
            <w:r w:rsidR="00F1638A">
              <w:t xml:space="preserve"> </w:t>
            </w:r>
            <w:r w:rsidR="00F1638A">
              <w:rPr>
                <w:highlight w:val="yellow"/>
              </w:rPr>
              <w:t>(5</w:t>
            </w:r>
            <w:r w:rsidR="00F1638A" w:rsidRPr="00F1638A">
              <w:rPr>
                <w:highlight w:val="yellow"/>
              </w:rPr>
              <w:t xml:space="preserve"> horas de taller)</w:t>
            </w:r>
          </w:p>
          <w:p w14:paraId="4AA5EA82" w14:textId="4C2878F8" w:rsidR="00F1638A" w:rsidRPr="00F1638A" w:rsidRDefault="00F1638A" w:rsidP="00A60CF2">
            <w:pPr>
              <w:pStyle w:val="ListParagraph"/>
              <w:numPr>
                <w:ilvl w:val="0"/>
                <w:numId w:val="11"/>
              </w:numPr>
              <w:spacing w:after="40"/>
              <w:jc w:val="both"/>
              <w:rPr>
                <w:rFonts w:ascii="Arial" w:hAnsi="Arial" w:cs="Arial"/>
                <w:b/>
              </w:rPr>
            </w:pPr>
            <w:r>
              <w:t xml:space="preserve">Trabajar con los propios datos de los hablantes </w:t>
            </w:r>
            <w:r w:rsidR="00A60CF2">
              <w:rPr>
                <w:highlight w:val="yellow"/>
              </w:rPr>
              <w:t>(</w:t>
            </w:r>
            <w:r w:rsidR="00A60CF2" w:rsidRPr="00F1638A">
              <w:rPr>
                <w:highlight w:val="yellow"/>
              </w:rPr>
              <w:t>5 en casa</w:t>
            </w:r>
            <w:r w:rsidR="00A60CF2">
              <w:rPr>
                <w:highlight w:val="yellow"/>
              </w:rPr>
              <w:t xml:space="preserve"> y 10 horas de taller</w:t>
            </w:r>
            <w:r>
              <w:t>)</w:t>
            </w:r>
          </w:p>
        </w:tc>
      </w:tr>
      <w:tr w:rsidR="002B5A00" w:rsidRPr="00294E18" w14:paraId="432FABA7" w14:textId="77777777" w:rsidTr="000D28A7">
        <w:tc>
          <w:tcPr>
            <w:tcW w:w="840" w:type="dxa"/>
          </w:tcPr>
          <w:p w14:paraId="71D20016" w14:textId="77777777" w:rsidR="002B5A00" w:rsidRPr="00294E18" w:rsidRDefault="002B5A00" w:rsidP="002B5A00">
            <w:pPr>
              <w:numPr>
                <w:ilvl w:val="0"/>
                <w:numId w:val="3"/>
              </w:numPr>
              <w:spacing w:after="40"/>
            </w:pPr>
          </w:p>
        </w:tc>
        <w:tc>
          <w:tcPr>
            <w:tcW w:w="7800" w:type="dxa"/>
          </w:tcPr>
          <w:p w14:paraId="205A4C59" w14:textId="4AFEF3B0" w:rsidR="002B5A00" w:rsidRPr="00353126" w:rsidRDefault="002B5A00" w:rsidP="000D28A7">
            <w:pPr>
              <w:spacing w:after="40"/>
              <w:jc w:val="both"/>
              <w:rPr>
                <w:rFonts w:ascii="Arial" w:hAnsi="Arial" w:cs="Arial"/>
                <w:b/>
              </w:rPr>
            </w:pPr>
          </w:p>
        </w:tc>
      </w:tr>
      <w:tr w:rsidR="002B5A00" w:rsidRPr="00294E18" w14:paraId="3E82A076" w14:textId="77777777" w:rsidTr="000D28A7">
        <w:tc>
          <w:tcPr>
            <w:tcW w:w="840" w:type="dxa"/>
          </w:tcPr>
          <w:p w14:paraId="16D8FDC9" w14:textId="77777777" w:rsidR="002B5A00" w:rsidRPr="00294E18" w:rsidRDefault="002B5A00" w:rsidP="002B5A00">
            <w:pPr>
              <w:numPr>
                <w:ilvl w:val="0"/>
                <w:numId w:val="3"/>
              </w:numPr>
              <w:spacing w:after="40"/>
            </w:pPr>
          </w:p>
        </w:tc>
        <w:tc>
          <w:tcPr>
            <w:tcW w:w="7800" w:type="dxa"/>
          </w:tcPr>
          <w:p w14:paraId="1D8CD2E0" w14:textId="77777777" w:rsidR="002B5A00" w:rsidRPr="00294E18" w:rsidRDefault="002B5A00" w:rsidP="000D28A7">
            <w:pPr>
              <w:spacing w:after="40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</w:p>
        </w:tc>
      </w:tr>
      <w:tr w:rsidR="002B5A00" w:rsidRPr="00294E18" w14:paraId="0B0FF583" w14:textId="77777777" w:rsidTr="000D28A7">
        <w:tc>
          <w:tcPr>
            <w:tcW w:w="840" w:type="dxa"/>
          </w:tcPr>
          <w:p w14:paraId="3452947A" w14:textId="77777777" w:rsidR="002B5A00" w:rsidRPr="00294E18" w:rsidRDefault="002B5A00" w:rsidP="002B5A00">
            <w:pPr>
              <w:numPr>
                <w:ilvl w:val="0"/>
                <w:numId w:val="3"/>
              </w:numPr>
              <w:spacing w:after="40"/>
            </w:pPr>
          </w:p>
        </w:tc>
        <w:tc>
          <w:tcPr>
            <w:tcW w:w="7800" w:type="dxa"/>
          </w:tcPr>
          <w:p w14:paraId="5F16DC58" w14:textId="77777777" w:rsidR="002B5A00" w:rsidRPr="00294E18" w:rsidRDefault="002B5A00" w:rsidP="000D28A7">
            <w:pPr>
              <w:spacing w:after="40"/>
              <w:jc w:val="both"/>
              <w:rPr>
                <w:rFonts w:ascii="Arial Narrow" w:hAnsi="Arial Narrow"/>
                <w:b/>
                <w:noProof/>
                <w:sz w:val="22"/>
                <w:szCs w:val="22"/>
              </w:rPr>
            </w:pPr>
          </w:p>
        </w:tc>
      </w:tr>
      <w:tr w:rsidR="002B5A00" w:rsidRPr="00294E18" w14:paraId="45F27FE8" w14:textId="77777777" w:rsidTr="000D28A7">
        <w:tc>
          <w:tcPr>
            <w:tcW w:w="840" w:type="dxa"/>
          </w:tcPr>
          <w:p w14:paraId="7E4A5863" w14:textId="77777777" w:rsidR="002B5A00" w:rsidRPr="00294E18" w:rsidRDefault="002B5A00" w:rsidP="002B5A00">
            <w:pPr>
              <w:numPr>
                <w:ilvl w:val="0"/>
                <w:numId w:val="3"/>
              </w:numPr>
              <w:spacing w:after="40"/>
            </w:pPr>
          </w:p>
        </w:tc>
        <w:tc>
          <w:tcPr>
            <w:tcW w:w="7800" w:type="dxa"/>
          </w:tcPr>
          <w:p w14:paraId="052DB7D8" w14:textId="77777777" w:rsidR="002B5A00" w:rsidRPr="00294E18" w:rsidRDefault="002B5A00" w:rsidP="000D28A7">
            <w:pPr>
              <w:spacing w:after="40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</w:p>
        </w:tc>
      </w:tr>
      <w:tr w:rsidR="002B5A00" w:rsidRPr="00294E18" w14:paraId="779E890B" w14:textId="77777777" w:rsidTr="000D28A7">
        <w:tc>
          <w:tcPr>
            <w:tcW w:w="840" w:type="dxa"/>
          </w:tcPr>
          <w:p w14:paraId="0321C818" w14:textId="77777777" w:rsidR="002B5A00" w:rsidRPr="00294E18" w:rsidRDefault="002B5A00" w:rsidP="002B5A00">
            <w:pPr>
              <w:numPr>
                <w:ilvl w:val="0"/>
                <w:numId w:val="3"/>
              </w:numPr>
              <w:spacing w:after="40"/>
            </w:pPr>
          </w:p>
        </w:tc>
        <w:tc>
          <w:tcPr>
            <w:tcW w:w="7800" w:type="dxa"/>
          </w:tcPr>
          <w:p w14:paraId="4205E7E8" w14:textId="77777777" w:rsidR="002B5A00" w:rsidRPr="00294E18" w:rsidRDefault="002B5A00" w:rsidP="000D28A7">
            <w:pPr>
              <w:spacing w:after="40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</w:p>
        </w:tc>
      </w:tr>
    </w:tbl>
    <w:p w14:paraId="17FC7312" w14:textId="77777777" w:rsidR="002B5A00" w:rsidRPr="00294E18" w:rsidRDefault="002B5A00" w:rsidP="002B5A00">
      <w:pPr>
        <w:rPr>
          <w:rFonts w:ascii="Arial Narrow" w:hAnsi="Arial Narrow"/>
          <w:sz w:val="22"/>
          <w:szCs w:val="22"/>
        </w:rPr>
      </w:pPr>
    </w:p>
    <w:p w14:paraId="4AD7279F" w14:textId="77777777" w:rsidR="002B5A00" w:rsidRPr="00294E18" w:rsidRDefault="002B5A00" w:rsidP="002B5A00">
      <w:pPr>
        <w:rPr>
          <w:rFonts w:ascii="Arial Narrow" w:hAnsi="Arial Narrow"/>
          <w:sz w:val="22"/>
          <w:szCs w:val="2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510"/>
      </w:tblGrid>
      <w:tr w:rsidR="002B5A00" w:rsidRPr="00294E18" w14:paraId="4461AE14" w14:textId="77777777" w:rsidTr="000D28A7">
        <w:trPr>
          <w:trHeight w:val="775"/>
        </w:trPr>
        <w:tc>
          <w:tcPr>
            <w:tcW w:w="8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0786" w14:textId="09EA1AF5" w:rsidR="00875606" w:rsidRDefault="002B5A00" w:rsidP="00875606">
            <w:pPr>
              <w:snapToGrid w:val="0"/>
              <w:spacing w:line="360" w:lineRule="auto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294E18">
              <w:rPr>
                <w:rFonts w:ascii="Arial Narrow" w:hAnsi="Arial Narrow"/>
                <w:b/>
                <w:sz w:val="22"/>
                <w:szCs w:val="22"/>
              </w:rPr>
              <w:t>Bibliografía básica:</w:t>
            </w:r>
          </w:p>
          <w:p w14:paraId="4CD73037" w14:textId="32FFC682" w:rsidR="00353126" w:rsidRPr="00951417" w:rsidRDefault="00353126" w:rsidP="00875606">
            <w:pPr>
              <w:snapToGrid w:val="0"/>
              <w:spacing w:line="360" w:lineRule="auto"/>
              <w:jc w:val="both"/>
              <w:rPr>
                <w:rFonts w:ascii="Arial Narrow" w:hAnsi="Arial Narrow"/>
                <w:bCs/>
                <w:sz w:val="22"/>
                <w:szCs w:val="22"/>
              </w:rPr>
            </w:pPr>
            <w:r w:rsidRPr="00951417">
              <w:rPr>
                <w:rFonts w:ascii="Arial Narrow" w:hAnsi="Arial Narrow"/>
                <w:b/>
                <w:sz w:val="22"/>
                <w:szCs w:val="22"/>
              </w:rPr>
              <w:t>Unidad 1</w:t>
            </w:r>
            <w:r w:rsidR="00951417" w:rsidRPr="00951417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="00951417" w:rsidRPr="00951417">
              <w:rPr>
                <w:rFonts w:ascii="Arial Narrow" w:hAnsi="Arial Narrow"/>
                <w:b/>
                <w:sz w:val="22"/>
                <w:szCs w:val="22"/>
              </w:rPr>
              <w:t>(</w:t>
            </w:r>
            <w:r w:rsidR="00951417" w:rsidRPr="00951417">
              <w:rPr>
                <w:bCs/>
              </w:rPr>
              <w:t>Herramientas y conceptos básicos de la informática</w:t>
            </w:r>
            <w:r w:rsidR="00951417" w:rsidRPr="00951417">
              <w:rPr>
                <w:b/>
              </w:rPr>
              <w:t>)</w:t>
            </w:r>
          </w:p>
          <w:p w14:paraId="7E39EDAC" w14:textId="10DF9D00" w:rsidR="002B5A00" w:rsidRDefault="00951417" w:rsidP="000D28A7">
            <w:pPr>
              <w:tabs>
                <w:tab w:val="left" w:pos="0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1. </w:t>
            </w:r>
            <w:r w:rsidR="00875606">
              <w:rPr>
                <w:rFonts w:ascii="Arial Narrow" w:hAnsi="Arial Narrow"/>
                <w:sz w:val="22"/>
                <w:szCs w:val="22"/>
              </w:rPr>
              <w:t>Introduction to Shell for Data Science</w:t>
            </w:r>
            <w:r w:rsidR="004E7501">
              <w:rPr>
                <w:rFonts w:ascii="Arial Narrow" w:hAnsi="Arial Narrow"/>
                <w:sz w:val="22"/>
                <w:szCs w:val="22"/>
              </w:rPr>
              <w:t>, Chapter 1 (Obligatoria), Chapter 2-6 (Opcional)</w:t>
            </w:r>
            <w:r w:rsidR="00875606">
              <w:rPr>
                <w:rFonts w:ascii="Arial Narrow" w:hAnsi="Arial Narrow"/>
                <w:sz w:val="22"/>
                <w:szCs w:val="22"/>
              </w:rPr>
              <w:t xml:space="preserve"> (datacamp.com) </w:t>
            </w:r>
            <w:hyperlink r:id="rId9" w:history="1">
              <w:r w:rsidR="00875606" w:rsidRPr="00D315CC">
                <w:rPr>
                  <w:rStyle w:val="Hyperlink"/>
                  <w:rFonts w:ascii="Arial Narrow" w:hAnsi="Arial Narrow"/>
                  <w:sz w:val="22"/>
                  <w:szCs w:val="22"/>
                </w:rPr>
                <w:t>https://www.datacamp.com/courses/introduction-to-shell-for-data-science</w:t>
              </w:r>
            </w:hyperlink>
            <w:r w:rsidR="00875606">
              <w:rPr>
                <w:rFonts w:ascii="Arial Narrow" w:hAnsi="Arial Narrow"/>
                <w:sz w:val="22"/>
                <w:szCs w:val="22"/>
              </w:rPr>
              <w:t xml:space="preserve"> (4 horas)</w:t>
            </w:r>
          </w:p>
          <w:p w14:paraId="297B82EB" w14:textId="34A52F1F" w:rsidR="00353126" w:rsidRPr="00353126" w:rsidRDefault="00353126" w:rsidP="00353126">
            <w:pPr>
              <w:snapToGrid w:val="0"/>
              <w:spacing w:line="360" w:lineRule="auto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Unidad 2</w:t>
            </w:r>
            <w:r w:rsidR="00951417">
              <w:rPr>
                <w:rFonts w:ascii="Arial Narrow" w:hAnsi="Arial Narrow"/>
                <w:b/>
                <w:sz w:val="22"/>
                <w:szCs w:val="22"/>
              </w:rPr>
              <w:t xml:space="preserve"> (</w:t>
            </w:r>
            <w:r w:rsidR="00951417" w:rsidRPr="00294E18">
              <w:t>Programación básica con R</w:t>
            </w:r>
            <w:r w:rsidR="00951417">
              <w:t>)</w:t>
            </w:r>
          </w:p>
          <w:p w14:paraId="5D015D09" w14:textId="7A9D45E1" w:rsidR="00FF1CC0" w:rsidRDefault="00875606" w:rsidP="00712EBC">
            <w:pPr>
              <w:tabs>
                <w:tab w:val="left" w:pos="0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  <w:r w:rsidR="00951417">
              <w:rPr>
                <w:rFonts w:ascii="Arial Narrow" w:hAnsi="Arial Narrow"/>
                <w:sz w:val="22"/>
                <w:szCs w:val="22"/>
              </w:rPr>
              <w:t xml:space="preserve">.   </w:t>
            </w:r>
            <w:r w:rsidR="00FF1CC0">
              <w:rPr>
                <w:rFonts w:ascii="Arial Narrow" w:hAnsi="Arial Narrow"/>
                <w:sz w:val="22"/>
                <w:szCs w:val="22"/>
              </w:rPr>
              <w:t xml:space="preserve">Introduction to R (datacamp.com) </w:t>
            </w:r>
            <w:hyperlink r:id="rId10" w:history="1">
              <w:r w:rsidR="00FF1CC0" w:rsidRPr="00D315CC">
                <w:rPr>
                  <w:rStyle w:val="Hyperlink"/>
                  <w:rFonts w:ascii="Arial Narrow" w:hAnsi="Arial Narrow"/>
                  <w:sz w:val="22"/>
                  <w:szCs w:val="22"/>
                </w:rPr>
                <w:t>https://www.datacamp.com/courses/free-introduction-to-r</w:t>
              </w:r>
            </w:hyperlink>
            <w:r w:rsidR="00FF1CC0">
              <w:rPr>
                <w:rFonts w:ascii="Arial Narrow" w:hAnsi="Arial Narrow"/>
                <w:sz w:val="22"/>
                <w:szCs w:val="22"/>
              </w:rPr>
              <w:t xml:space="preserve"> (4 horas)</w:t>
            </w:r>
          </w:p>
          <w:p w14:paraId="551FF835" w14:textId="3261F73D" w:rsidR="00353126" w:rsidRPr="00353126" w:rsidRDefault="00353126" w:rsidP="00353126">
            <w:pPr>
              <w:snapToGrid w:val="0"/>
              <w:spacing w:line="360" w:lineRule="auto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Unidad 3</w:t>
            </w:r>
            <w:r w:rsidR="00951417">
              <w:rPr>
                <w:rFonts w:ascii="Arial Narrow" w:hAnsi="Arial Narrow"/>
                <w:b/>
                <w:sz w:val="22"/>
                <w:szCs w:val="22"/>
              </w:rPr>
              <w:t xml:space="preserve"> (</w:t>
            </w:r>
            <w:r w:rsidR="00951417" w:rsidRPr="00294E18">
              <w:t>R Studio y El Tidyverse</w:t>
            </w:r>
            <w:r w:rsidR="00951417">
              <w:t>)</w:t>
            </w:r>
          </w:p>
          <w:p w14:paraId="30987048" w14:textId="11200C2F" w:rsidR="00FF1CC0" w:rsidRDefault="00FF1CC0" w:rsidP="00FF1CC0">
            <w:pPr>
              <w:tabs>
                <w:tab w:val="left" w:pos="0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4. </w:t>
            </w:r>
            <w:r w:rsidR="00951417">
              <w:rPr>
                <w:rFonts w:ascii="Arial Narrow" w:hAnsi="Arial Narrow"/>
                <w:sz w:val="22"/>
                <w:szCs w:val="22"/>
              </w:rPr>
              <w:t xml:space="preserve">  </w:t>
            </w:r>
            <w:r>
              <w:rPr>
                <w:rFonts w:ascii="Arial Narrow" w:hAnsi="Arial Narrow"/>
                <w:sz w:val="22"/>
                <w:szCs w:val="22"/>
              </w:rPr>
              <w:t xml:space="preserve">Introduction to the Tidyverse </w:t>
            </w:r>
            <w:hyperlink r:id="rId11" w:history="1">
              <w:r w:rsidRPr="00D315CC">
                <w:rPr>
                  <w:rStyle w:val="Hyperlink"/>
                  <w:rFonts w:ascii="Arial Narrow" w:hAnsi="Arial Narrow"/>
                  <w:sz w:val="22"/>
                  <w:szCs w:val="22"/>
                </w:rPr>
                <w:t>https://www.datacamp.com/courses/introduction-to-the-tidyverse</w:t>
              </w:r>
            </w:hyperlink>
            <w:r>
              <w:rPr>
                <w:rFonts w:ascii="Arial Narrow" w:hAnsi="Arial Narrow"/>
                <w:sz w:val="22"/>
                <w:szCs w:val="22"/>
              </w:rPr>
              <w:t xml:space="preserve"> (4 horas)</w:t>
            </w:r>
          </w:p>
          <w:p w14:paraId="28CA15A7" w14:textId="144A97F8" w:rsidR="00951417" w:rsidRDefault="00951417" w:rsidP="00951417">
            <w:pPr>
              <w:tabs>
                <w:tab w:val="left" w:pos="0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Unidad 4 (</w:t>
            </w:r>
            <w:r w:rsidRPr="00294E18">
              <w:t>Estadística descriptiva</w:t>
            </w:r>
            <w:r>
              <w:t xml:space="preserve"> y inferencial</w:t>
            </w:r>
            <w:r w:rsidRPr="00294E18">
              <w:t xml:space="preserve"> con </w:t>
            </w:r>
            <w:r>
              <w:t>R)</w:t>
            </w:r>
          </w:p>
          <w:p w14:paraId="1C230431" w14:textId="56799398" w:rsidR="00353126" w:rsidRDefault="00353126" w:rsidP="00353126">
            <w:pPr>
              <w:tabs>
                <w:tab w:val="left" w:pos="0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5. </w:t>
            </w:r>
            <w:r w:rsidR="00951417">
              <w:rPr>
                <w:rFonts w:ascii="Arial Narrow" w:hAnsi="Arial Narrow"/>
                <w:sz w:val="22"/>
                <w:szCs w:val="22"/>
              </w:rPr>
              <w:t xml:space="preserve">  </w:t>
            </w:r>
            <w:r>
              <w:rPr>
                <w:rFonts w:ascii="Arial Narrow" w:hAnsi="Arial Narrow"/>
                <w:sz w:val="22"/>
                <w:szCs w:val="22"/>
              </w:rPr>
              <w:t xml:space="preserve">Introduction to Data (datacamp.com) </w:t>
            </w:r>
            <w:hyperlink r:id="rId12" w:history="1">
              <w:r w:rsidRPr="00D315CC">
                <w:rPr>
                  <w:rStyle w:val="Hyperlink"/>
                  <w:rFonts w:ascii="Arial Narrow" w:hAnsi="Arial Narrow"/>
                  <w:sz w:val="22"/>
                  <w:szCs w:val="22"/>
                </w:rPr>
                <w:t>https://www.datacamp.com/courses/introduction-to-data</w:t>
              </w:r>
            </w:hyperlink>
            <w:r>
              <w:rPr>
                <w:rFonts w:ascii="Arial Narrow" w:hAnsi="Arial Narrow"/>
                <w:sz w:val="22"/>
                <w:szCs w:val="22"/>
              </w:rPr>
              <w:t xml:space="preserve"> (4 horas)</w:t>
            </w:r>
          </w:p>
          <w:p w14:paraId="1BB10274" w14:textId="17E8BBCE" w:rsidR="00353126" w:rsidRDefault="00951417" w:rsidP="00353126">
            <w:pPr>
              <w:tabs>
                <w:tab w:val="left" w:pos="0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6. </w:t>
            </w:r>
            <w:r w:rsidR="00353126">
              <w:rPr>
                <w:rFonts w:ascii="Arial Narrow" w:hAnsi="Arial Narrow"/>
                <w:sz w:val="22"/>
                <w:szCs w:val="22"/>
              </w:rPr>
              <w:t xml:space="preserve">Exploratory Data Analysis (datacamp.com) </w:t>
            </w:r>
            <w:hyperlink r:id="rId13" w:history="1">
              <w:r w:rsidR="00353126" w:rsidRPr="00D315CC">
                <w:rPr>
                  <w:rStyle w:val="Hyperlink"/>
                  <w:rFonts w:ascii="Arial Narrow" w:hAnsi="Arial Narrow"/>
                  <w:sz w:val="22"/>
                  <w:szCs w:val="22"/>
                </w:rPr>
                <w:t>https://www.datacamp.com/courses/exploratory-data-analysis</w:t>
              </w:r>
            </w:hyperlink>
            <w:r w:rsidR="00353126">
              <w:rPr>
                <w:rFonts w:ascii="Arial Narrow" w:hAnsi="Arial Narrow"/>
                <w:sz w:val="22"/>
                <w:szCs w:val="22"/>
              </w:rPr>
              <w:t xml:space="preserve"> (4 horas)</w:t>
            </w:r>
          </w:p>
          <w:p w14:paraId="591F52CE" w14:textId="317DD641" w:rsidR="00353126" w:rsidRDefault="00FF1CC0" w:rsidP="00353126">
            <w:pPr>
              <w:tabs>
                <w:tab w:val="left" w:pos="0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5. Correlation and Regression (datacamp.com)</w:t>
            </w:r>
            <w:r w:rsidR="00353126">
              <w:rPr>
                <w:rFonts w:ascii="Arial Narrow" w:hAnsi="Arial Narrow"/>
                <w:sz w:val="22"/>
                <w:szCs w:val="22"/>
              </w:rPr>
              <w:t xml:space="preserve"> </w:t>
            </w:r>
            <w:hyperlink r:id="rId14" w:history="1">
              <w:r w:rsidR="00353126" w:rsidRPr="00D315CC">
                <w:rPr>
                  <w:rStyle w:val="Hyperlink"/>
                  <w:rFonts w:ascii="Arial Narrow" w:hAnsi="Arial Narrow"/>
                  <w:sz w:val="22"/>
                  <w:szCs w:val="22"/>
                </w:rPr>
                <w:t>https://www.datacamp.com/courses/correlation-and-regression</w:t>
              </w:r>
            </w:hyperlink>
            <w:r w:rsidR="00353126">
              <w:rPr>
                <w:rFonts w:ascii="Arial Narrow" w:hAnsi="Arial Narrow"/>
                <w:sz w:val="22"/>
                <w:szCs w:val="22"/>
              </w:rPr>
              <w:t xml:space="preserve"> (4 horas)</w:t>
            </w:r>
          </w:p>
          <w:p w14:paraId="3B40DE00" w14:textId="77777777" w:rsidR="00FF1CC0" w:rsidRDefault="00FF1CC0" w:rsidP="00FF1CC0">
            <w:pPr>
              <w:tabs>
                <w:tab w:val="left" w:pos="0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>6. Multiple and Logistic Regression (datacamp.com)</w:t>
            </w:r>
            <w:r w:rsidR="00353126">
              <w:rPr>
                <w:rFonts w:ascii="Arial Narrow" w:hAnsi="Arial Narrow"/>
                <w:sz w:val="22"/>
                <w:szCs w:val="22"/>
              </w:rPr>
              <w:t xml:space="preserve"> (4 horas)</w:t>
            </w:r>
          </w:p>
          <w:p w14:paraId="5810DA72" w14:textId="40418A03" w:rsidR="00353126" w:rsidRDefault="00353126" w:rsidP="00FF1CC0">
            <w:pPr>
              <w:tabs>
                <w:tab w:val="left" w:pos="0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7. Foundations of Inference (datacamp.com)  </w:t>
            </w:r>
            <w:hyperlink r:id="rId15" w:history="1">
              <w:r w:rsidRPr="00D315CC">
                <w:rPr>
                  <w:rStyle w:val="Hyperlink"/>
                  <w:rFonts w:ascii="Arial Narrow" w:hAnsi="Arial Narrow"/>
                  <w:sz w:val="22"/>
                  <w:szCs w:val="22"/>
                </w:rPr>
                <w:t>https://www.datacamp.com/courses/foundations-of-inference</w:t>
              </w:r>
            </w:hyperlink>
          </w:p>
          <w:p w14:paraId="10EF8BD3" w14:textId="77777777" w:rsidR="00353126" w:rsidRDefault="00353126" w:rsidP="00FF1CC0">
            <w:pPr>
              <w:tabs>
                <w:tab w:val="left" w:pos="0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(4 horas)</w:t>
            </w:r>
          </w:p>
          <w:p w14:paraId="4001636F" w14:textId="77777777" w:rsidR="00020083" w:rsidRDefault="00020083" w:rsidP="00FF1CC0">
            <w:pPr>
              <w:tabs>
                <w:tab w:val="left" w:pos="0"/>
              </w:tabs>
              <w:spacing w:line="360" w:lineRule="auto"/>
              <w:jc w:val="both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020083">
              <w:rPr>
                <w:rFonts w:ascii="Arial Narrow" w:hAnsi="Arial Narrow"/>
                <w:b/>
                <w:bCs/>
                <w:sz w:val="22"/>
                <w:szCs w:val="22"/>
              </w:rPr>
              <w:t>Unidad 5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:</w:t>
            </w:r>
          </w:p>
          <w:p w14:paraId="1B3110E4" w14:textId="1B405B8B" w:rsidR="00020083" w:rsidRPr="00020083" w:rsidRDefault="00020083" w:rsidP="00020083">
            <w:pPr>
              <w:tabs>
                <w:tab w:val="left" w:pos="0"/>
              </w:tabs>
              <w:spacing w:line="360" w:lineRule="auto"/>
              <w:jc w:val="both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8. </w:t>
            </w:r>
            <w:r w:rsidRPr="00020083">
              <w:rPr>
                <w:rFonts w:ascii="Arial Narrow" w:hAnsi="Arial Narrow"/>
                <w:sz w:val="22"/>
                <w:szCs w:val="22"/>
              </w:rPr>
              <w:t>Adolphs, S. (2011). Corpus Linguistics. En J. Simpson (Ed.), The Routledge handbook of applied linguistics (1st ed). Milton Park, Abingdon, [UK]</w:t>
            </w:r>
            <w:r w:rsidRPr="00020083">
              <w:rPr>
                <w:rFonts w:ascii="Calibri" w:eastAsia="Calibri" w:hAnsi="Calibri" w:cs="Calibri"/>
                <w:sz w:val="22"/>
                <w:szCs w:val="22"/>
              </w:rPr>
              <w:t> </w:t>
            </w:r>
            <w:r w:rsidRPr="00020083">
              <w:rPr>
                <w:rFonts w:ascii="Arial Narrow" w:hAnsi="Arial Narrow"/>
                <w:sz w:val="22"/>
                <w:szCs w:val="22"/>
              </w:rPr>
              <w:t>; New York: Routledge.</w:t>
            </w:r>
          </w:p>
        </w:tc>
      </w:tr>
      <w:tr w:rsidR="002B5A00" w:rsidRPr="00294E18" w14:paraId="44A7A2AA" w14:textId="77777777" w:rsidTr="000D28A7">
        <w:trPr>
          <w:trHeight w:val="711"/>
        </w:trPr>
        <w:tc>
          <w:tcPr>
            <w:tcW w:w="8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1865" w14:textId="23F34504" w:rsidR="002B5A00" w:rsidRPr="0098632D" w:rsidRDefault="002B5A00" w:rsidP="0098632D">
            <w:pPr>
              <w:tabs>
                <w:tab w:val="left" w:pos="0"/>
                <w:tab w:val="left" w:pos="356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60" w:lineRule="auto"/>
              <w:jc w:val="both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8632D">
              <w:rPr>
                <w:rFonts w:ascii="Arial Narrow" w:hAnsi="Arial Narrow"/>
                <w:b/>
                <w:bCs/>
                <w:sz w:val="22"/>
                <w:szCs w:val="22"/>
              </w:rPr>
              <w:lastRenderedPageBreak/>
              <w:t>Bibliografía complementaria:</w:t>
            </w:r>
          </w:p>
          <w:p w14:paraId="047BFF15" w14:textId="642EA6F3" w:rsidR="0098632D" w:rsidRDefault="0098632D" w:rsidP="00262345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356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98632D">
              <w:rPr>
                <w:rFonts w:ascii="Arial Narrow" w:hAnsi="Arial Narrow"/>
                <w:sz w:val="22"/>
                <w:szCs w:val="22"/>
              </w:rPr>
              <w:t>Gries, S. T. (2017). Quantitative corpus linguistics with R: a practical introduction (</w:t>
            </w:r>
            <w:r w:rsidR="00262345">
              <w:rPr>
                <w:rFonts w:ascii="Arial Narrow" w:hAnsi="Arial Narrow"/>
                <w:sz w:val="22"/>
                <w:szCs w:val="22"/>
              </w:rPr>
              <w:t>Segunda Edición</w:t>
            </w:r>
            <w:r w:rsidRPr="0098632D">
              <w:rPr>
                <w:rFonts w:ascii="Arial Narrow" w:hAnsi="Arial Narrow"/>
                <w:sz w:val="22"/>
                <w:szCs w:val="22"/>
              </w:rPr>
              <w:t>). New York: Routledge, Taylor &amp; Francis Group.</w:t>
            </w:r>
          </w:p>
          <w:p w14:paraId="6B8A2163" w14:textId="77777777" w:rsidR="00D019A6" w:rsidRPr="00D019A6" w:rsidRDefault="00D019A6" w:rsidP="00D019A6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356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019A6">
              <w:rPr>
                <w:rFonts w:ascii="Arial Narrow" w:hAnsi="Arial Narrow"/>
                <w:sz w:val="22"/>
                <w:szCs w:val="22"/>
              </w:rPr>
              <w:t>Adolphs, S. (2011). Corpus Linguistics. En J. Simpson (Ed.), The Routledge handbook of applied linguistics (1st ed). Milton Park, Abingdon, [UK] ; New York: Routledge.</w:t>
            </w:r>
          </w:p>
          <w:p w14:paraId="065C824B" w14:textId="7D83934B" w:rsidR="0098632D" w:rsidRPr="00262345" w:rsidRDefault="00262345" w:rsidP="00262345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356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262345">
              <w:rPr>
                <w:rFonts w:ascii="Arial Narrow" w:hAnsi="Arial Narrow"/>
                <w:sz w:val="22"/>
                <w:szCs w:val="22"/>
              </w:rPr>
              <w:t>Weisser, M. (2016). Practical corpus linguistics: an introduction to corpus-based language analysis. Chichester, West Sussex [England] ; Malden, MA: Wiley Blackwell.</w:t>
            </w:r>
          </w:p>
          <w:p w14:paraId="7AC256AA" w14:textId="77777777" w:rsidR="002B5A00" w:rsidRDefault="007A69DA" w:rsidP="0098632D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356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Intro to Computer Science (udacity.com) </w:t>
            </w:r>
            <w:r w:rsidRPr="007A69DA">
              <w:rPr>
                <w:rFonts w:ascii="Arial Narrow" w:hAnsi="Arial Narrow"/>
                <w:sz w:val="22"/>
                <w:szCs w:val="22"/>
              </w:rPr>
              <w:t>https://www.udacity.com/course/intro-to-computer-science--cs101</w:t>
            </w:r>
            <w:bookmarkStart w:id="7" w:name="_GoBack"/>
            <w:bookmarkEnd w:id="7"/>
          </w:p>
          <w:p w14:paraId="42F3BC49" w14:textId="2D04723F" w:rsidR="007A69DA" w:rsidRDefault="00FF1CC0" w:rsidP="0098632D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356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Importing Data in R (Part 1) (datacamp.com) </w:t>
            </w:r>
            <w:hyperlink r:id="rId16" w:history="1">
              <w:r w:rsidRPr="00262345">
                <w:rPr>
                  <w:rFonts w:ascii="Arial Narrow" w:hAnsi="Arial Narrow"/>
                  <w:sz w:val="22"/>
                  <w:szCs w:val="22"/>
                </w:rPr>
                <w:t>https://www.datacamp.com/courses/importing-data-in-r-part-1</w:t>
              </w:r>
            </w:hyperlink>
          </w:p>
          <w:p w14:paraId="03869001" w14:textId="05561464" w:rsidR="00FF1CC0" w:rsidRDefault="00FF1CC0" w:rsidP="0098632D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356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Importing Data in R (Part 2) (datacamp.com) </w:t>
            </w:r>
            <w:hyperlink r:id="rId17" w:history="1">
              <w:r w:rsidRPr="00262345">
                <w:rPr>
                  <w:rFonts w:ascii="Arial Narrow" w:hAnsi="Arial Narrow"/>
                  <w:sz w:val="22"/>
                  <w:szCs w:val="22"/>
                </w:rPr>
                <w:t>https://www.datacamp.com/courses/importing-data-in-r-part-2</w:t>
              </w:r>
            </w:hyperlink>
          </w:p>
          <w:p w14:paraId="6B94C071" w14:textId="4DD0EBE4" w:rsidR="00FF1CC0" w:rsidRPr="00F1638A" w:rsidRDefault="00F1638A" w:rsidP="0098632D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356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Otros cursos en datacamp.com para los propósitos específicos del alumno.</w:t>
            </w:r>
            <w:r w:rsidR="00D019A6">
              <w:rPr>
                <w:rFonts w:ascii="Arial Narrow" w:hAnsi="Arial Narrow"/>
                <w:sz w:val="22"/>
                <w:szCs w:val="22"/>
              </w:rPr>
              <w:t xml:space="preserve"> *Datacamp.com tiene muchos cursos y se esperaría que los alumnos se animaran para seguir aprendiendo en esta plataforma u otra.</w:t>
            </w:r>
          </w:p>
        </w:tc>
      </w:tr>
      <w:tr w:rsidR="002B5A00" w:rsidRPr="00294E18" w14:paraId="06C5CD0A" w14:textId="77777777" w:rsidTr="000D28A7">
        <w:trPr>
          <w:trHeight w:val="1049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83816" w14:textId="77777777" w:rsidR="002B5A00" w:rsidRPr="00294E18" w:rsidRDefault="00B35F9D" w:rsidP="000D28A7">
            <w:pPr>
              <w:snapToGrid w:val="0"/>
              <w:rPr>
                <w:rFonts w:ascii="Arial Narrow" w:hAnsi="Arial Narrow"/>
                <w:b/>
                <w:sz w:val="22"/>
                <w:szCs w:val="22"/>
              </w:rPr>
            </w:pPr>
            <w:r w:rsidRPr="00294E18">
              <w:rPr>
                <w:rFonts w:ascii="Arial Narrow" w:hAnsi="Arial Narrow"/>
                <w:b/>
                <w:sz w:val="22"/>
                <w:szCs w:val="22"/>
              </w:rPr>
              <w:t>Estrategia</w:t>
            </w:r>
            <w:r w:rsidR="002B5A00" w:rsidRPr="00294E18">
              <w:rPr>
                <w:rFonts w:ascii="Arial Narrow" w:hAnsi="Arial Narrow"/>
                <w:b/>
                <w:sz w:val="22"/>
                <w:szCs w:val="22"/>
              </w:rPr>
              <w:t>s didácticas:</w:t>
            </w:r>
          </w:p>
          <w:p w14:paraId="322C8626" w14:textId="63CE878C" w:rsidR="002B5A00" w:rsidRPr="00294E18" w:rsidRDefault="00D019A6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Exposición oral</w:t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  <w:t>(</w:t>
            </w:r>
            <w:r w:rsidR="00020083">
              <w:rPr>
                <w:rFonts w:ascii="Arial Narrow" w:hAnsi="Arial Narrow" w:cs="Arial"/>
                <w:sz w:val="22"/>
                <w:szCs w:val="22"/>
              </w:rPr>
              <w:t>x</w:t>
            </w:r>
            <w:r w:rsidR="002B5A00" w:rsidRPr="00294E18">
              <w:rPr>
                <w:rFonts w:ascii="Arial Narrow" w:hAnsi="Arial Narrow" w:cs="Arial"/>
                <w:sz w:val="22"/>
                <w:szCs w:val="22"/>
              </w:rPr>
              <w:t>)</w:t>
            </w:r>
          </w:p>
          <w:p w14:paraId="712337D8" w14:textId="05330265" w:rsidR="002B5A00" w:rsidRPr="00294E18" w:rsidRDefault="00294E18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Exposición audiovisual</w:t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  <w:t xml:space="preserve">( </w:t>
            </w:r>
            <w:r w:rsidR="00020083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2B5A00" w:rsidRPr="00294E18">
              <w:rPr>
                <w:rFonts w:ascii="Arial Narrow" w:hAnsi="Arial Narrow" w:cs="Arial"/>
                <w:sz w:val="22"/>
                <w:szCs w:val="22"/>
              </w:rPr>
              <w:t>)</w:t>
            </w:r>
          </w:p>
          <w:p w14:paraId="6F2243B7" w14:textId="4B4FCC27" w:rsidR="002B5A00" w:rsidRPr="00294E18" w:rsidRDefault="00294E18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Ejercicios dentro de clase</w:t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  <w:t>(x</w:t>
            </w:r>
            <w:r w:rsidR="002B5A00" w:rsidRPr="00294E18">
              <w:rPr>
                <w:rFonts w:ascii="Arial Narrow" w:hAnsi="Arial Narrow" w:cs="Arial"/>
                <w:sz w:val="22"/>
                <w:szCs w:val="22"/>
              </w:rPr>
              <w:t>)</w:t>
            </w:r>
          </w:p>
          <w:p w14:paraId="108CB334" w14:textId="7A256106" w:rsidR="002B5A00" w:rsidRPr="00294E18" w:rsidRDefault="00294E18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Ejercicios fuera del aula</w:t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  <w:t>(x</w:t>
            </w:r>
            <w:r w:rsidR="002B5A00" w:rsidRPr="00294E18">
              <w:rPr>
                <w:rFonts w:ascii="Arial Narrow" w:hAnsi="Arial Narrow" w:cs="Arial"/>
                <w:sz w:val="22"/>
                <w:szCs w:val="22"/>
              </w:rPr>
              <w:t>)</w:t>
            </w:r>
          </w:p>
          <w:p w14:paraId="00C37EC7" w14:textId="77777777" w:rsidR="002B5A00" w:rsidRPr="00294E18" w:rsidRDefault="002B5A00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Lecturas obligatorias</w:t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  <w:t>(  )</w:t>
            </w:r>
          </w:p>
          <w:p w14:paraId="66E34433" w14:textId="77777777" w:rsidR="002B5A00" w:rsidRPr="00294E18" w:rsidRDefault="002B5A00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Trabajo de Investigación</w:t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  <w:t>(  )</w:t>
            </w:r>
          </w:p>
          <w:p w14:paraId="37BC434D" w14:textId="77777777" w:rsidR="00B35F9D" w:rsidRPr="00294E18" w:rsidRDefault="00B35F9D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Otro: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C00E" w14:textId="77777777" w:rsidR="002B5A00" w:rsidRPr="00294E18" w:rsidRDefault="002B5A00" w:rsidP="000D28A7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b/>
                <w:sz w:val="22"/>
                <w:szCs w:val="22"/>
              </w:rPr>
              <w:t>Mecanismos de evaluación de</w:t>
            </w:r>
            <w:r w:rsidR="00B35F9D" w:rsidRPr="00294E18">
              <w:rPr>
                <w:rFonts w:ascii="Arial Narrow" w:hAnsi="Arial Narrow" w:cs="Arial"/>
                <w:b/>
                <w:sz w:val="22"/>
                <w:szCs w:val="22"/>
              </w:rPr>
              <w:t xml:space="preserve">l </w:t>
            </w:r>
            <w:r w:rsidRPr="00294E18">
              <w:rPr>
                <w:rFonts w:ascii="Arial Narrow" w:hAnsi="Arial Narrow" w:cs="Arial"/>
                <w:b/>
                <w:sz w:val="22"/>
                <w:szCs w:val="22"/>
              </w:rPr>
              <w:t xml:space="preserve"> aprendizaje de los alumnos: </w:t>
            </w:r>
          </w:p>
          <w:p w14:paraId="4FCAC62E" w14:textId="77777777" w:rsidR="002B5A00" w:rsidRPr="00294E18" w:rsidRDefault="002B5A00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Exámenes Parciales</w:t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  <w:t>(   )</w:t>
            </w:r>
          </w:p>
          <w:p w14:paraId="3121BE89" w14:textId="77777777" w:rsidR="002B5A00" w:rsidRPr="00294E18" w:rsidRDefault="002B5A00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Examen final escrito</w:t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  <w:t>(  )</w:t>
            </w:r>
          </w:p>
          <w:p w14:paraId="76974FDA" w14:textId="04A4081D" w:rsidR="002B5A00" w:rsidRPr="00294E18" w:rsidRDefault="002B5A00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Trabajos y tareas fuera del aula</w:t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  <w:t xml:space="preserve"> (</w:t>
            </w:r>
            <w:r w:rsidR="00D019A6">
              <w:rPr>
                <w:rFonts w:ascii="Arial Narrow" w:hAnsi="Arial Narrow" w:cs="Arial"/>
                <w:sz w:val="22"/>
                <w:szCs w:val="22"/>
              </w:rPr>
              <w:t>x</w:t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>)</w:t>
            </w:r>
          </w:p>
          <w:p w14:paraId="25DF6658" w14:textId="77777777" w:rsidR="002B5A00" w:rsidRPr="00294E18" w:rsidRDefault="002B5A00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Exposición de seminarios por los alumnos</w:t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  <w:t>(   )</w:t>
            </w:r>
          </w:p>
          <w:p w14:paraId="0665F319" w14:textId="77777777" w:rsidR="002B5A00" w:rsidRPr="00294E18" w:rsidRDefault="002B5A00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 w:rsidRPr="00294E18">
              <w:rPr>
                <w:rFonts w:ascii="Arial Narrow" w:hAnsi="Arial Narrow" w:cs="Arial"/>
                <w:sz w:val="22"/>
                <w:szCs w:val="22"/>
              </w:rPr>
              <w:t>Participación en clase</w:t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</w:r>
            <w:r w:rsidRPr="00294E18">
              <w:rPr>
                <w:rFonts w:ascii="Arial Narrow" w:hAnsi="Arial Narrow" w:cs="Arial"/>
                <w:sz w:val="22"/>
                <w:szCs w:val="22"/>
              </w:rPr>
              <w:tab/>
              <w:t>(  )</w:t>
            </w:r>
          </w:p>
          <w:p w14:paraId="102BB13E" w14:textId="56D88F81" w:rsidR="002B5A00" w:rsidRPr="00294E18" w:rsidRDefault="00294E18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Asistencia</w:t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  <w:t>(x</w:t>
            </w:r>
            <w:r w:rsidR="002B5A00" w:rsidRPr="00294E18">
              <w:rPr>
                <w:rFonts w:ascii="Arial Narrow" w:hAnsi="Arial Narrow" w:cs="Arial"/>
                <w:sz w:val="22"/>
                <w:szCs w:val="22"/>
              </w:rPr>
              <w:t>)</w:t>
            </w:r>
          </w:p>
          <w:p w14:paraId="773B62F9" w14:textId="23F33DB6" w:rsidR="002B5A00" w:rsidRPr="00294E18" w:rsidRDefault="00D019A6" w:rsidP="000D28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Seminario</w:t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</w:r>
            <w:r>
              <w:rPr>
                <w:rFonts w:ascii="Arial Narrow" w:hAnsi="Arial Narrow" w:cs="Arial"/>
                <w:sz w:val="22"/>
                <w:szCs w:val="22"/>
              </w:rPr>
              <w:tab/>
              <w:t xml:space="preserve">( </w:t>
            </w:r>
            <w:r w:rsidR="002B5A00" w:rsidRPr="00294E18">
              <w:rPr>
                <w:rFonts w:ascii="Arial Narrow" w:hAnsi="Arial Narrow" w:cs="Arial"/>
                <w:sz w:val="22"/>
                <w:szCs w:val="22"/>
              </w:rPr>
              <w:t>)</w:t>
            </w:r>
          </w:p>
          <w:p w14:paraId="3C50E74A" w14:textId="4D06279F" w:rsidR="002B5A00" w:rsidRPr="00294E18" w:rsidRDefault="00B35F9D" w:rsidP="000D28A7">
            <w:pPr>
              <w:snapToGrid w:val="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294E18">
              <w:rPr>
                <w:rFonts w:ascii="Arial Narrow" w:hAnsi="Arial Narrow"/>
                <w:sz w:val="22"/>
                <w:szCs w:val="22"/>
              </w:rPr>
              <w:t>Otro:</w:t>
            </w:r>
            <w:r w:rsidR="00294E18">
              <w:rPr>
                <w:rFonts w:ascii="Arial Narrow" w:hAnsi="Arial Narrow"/>
                <w:sz w:val="22"/>
                <w:szCs w:val="22"/>
              </w:rPr>
              <w:t xml:space="preserve"> Ejercicios fuera de aula</w:t>
            </w:r>
          </w:p>
        </w:tc>
      </w:tr>
      <w:tr w:rsidR="002B5A00" w:rsidRPr="00294E18" w14:paraId="409D6B81" w14:textId="77777777" w:rsidTr="000D28A7">
        <w:trPr>
          <w:trHeight w:val="1035"/>
        </w:trPr>
        <w:tc>
          <w:tcPr>
            <w:tcW w:w="8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B339" w14:textId="77777777" w:rsidR="002B5A00" w:rsidRPr="00294E18" w:rsidRDefault="002B5A00" w:rsidP="000D28A7">
            <w:pPr>
              <w:snapToGrid w:val="0"/>
              <w:rPr>
                <w:rFonts w:ascii="Arial Narrow" w:hAnsi="Arial Narrow"/>
                <w:b/>
                <w:sz w:val="22"/>
                <w:szCs w:val="22"/>
              </w:rPr>
            </w:pPr>
            <w:r w:rsidRPr="00294E18">
              <w:rPr>
                <w:rFonts w:ascii="Arial Narrow" w:hAnsi="Arial Narrow"/>
                <w:b/>
                <w:sz w:val="22"/>
                <w:szCs w:val="22"/>
              </w:rPr>
              <w:t>Perfil profesiográfico:</w:t>
            </w:r>
          </w:p>
          <w:p w14:paraId="5883938E" w14:textId="77777777" w:rsidR="00AE3D4A" w:rsidRPr="00294E18" w:rsidRDefault="00AE3D4A" w:rsidP="000D28A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BC21B47" w14:textId="1E669481" w:rsidR="002B5A00" w:rsidRPr="00294E18" w:rsidRDefault="00E9505A" w:rsidP="00D019A6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Licenciado en lingüística </w:t>
            </w:r>
            <w:r w:rsidR="009B525B">
              <w:rPr>
                <w:rFonts w:ascii="Arial Narrow" w:hAnsi="Arial Narrow" w:cs="Arial"/>
                <w:sz w:val="22"/>
                <w:szCs w:val="22"/>
              </w:rPr>
              <w:t>romance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, experiencia profesional enseñando a programar, publicaciones y tesis </w:t>
            </w:r>
            <w:r w:rsidR="009B525B">
              <w:rPr>
                <w:rFonts w:ascii="Arial Narrow" w:hAnsi="Arial Narrow" w:cs="Arial"/>
                <w:sz w:val="22"/>
                <w:szCs w:val="22"/>
              </w:rPr>
              <w:t>que utilizaron</w:t>
            </w:r>
            <w:r w:rsidR="00FF1CC0">
              <w:rPr>
                <w:rFonts w:ascii="Arial Narrow" w:hAnsi="Arial Narrow" w:cs="Arial"/>
                <w:sz w:val="22"/>
                <w:szCs w:val="22"/>
              </w:rPr>
              <w:t xml:space="preserve"> R, Diplomado en P</w:t>
            </w:r>
            <w:r>
              <w:rPr>
                <w:rFonts w:ascii="Arial Narrow" w:hAnsi="Arial Narrow" w:cs="Arial"/>
                <w:sz w:val="22"/>
                <w:szCs w:val="22"/>
              </w:rPr>
              <w:t>r</w:t>
            </w:r>
            <w:r w:rsidR="009B525B">
              <w:rPr>
                <w:rFonts w:ascii="Arial Narrow" w:hAnsi="Arial Narrow" w:cs="Arial"/>
                <w:sz w:val="22"/>
                <w:szCs w:val="22"/>
              </w:rPr>
              <w:t xml:space="preserve">ogramación para aplicaciones web, experiencia profesional </w:t>
            </w:r>
            <w:r w:rsidR="00D019A6">
              <w:rPr>
                <w:rFonts w:ascii="Arial Narrow" w:hAnsi="Arial Narrow" w:cs="Arial"/>
                <w:sz w:val="22"/>
                <w:szCs w:val="22"/>
              </w:rPr>
              <w:t>programación para el análisis de datos</w:t>
            </w:r>
          </w:p>
        </w:tc>
      </w:tr>
    </w:tbl>
    <w:p w14:paraId="7231FF3D" w14:textId="77777777" w:rsidR="005949A6" w:rsidRPr="00294E18" w:rsidRDefault="005949A6" w:rsidP="005949A6">
      <w:pPr>
        <w:rPr>
          <w:rFonts w:ascii="Arial" w:hAnsi="Arial" w:cs="Arial"/>
          <w:sz w:val="22"/>
          <w:szCs w:val="22"/>
        </w:rPr>
      </w:pPr>
    </w:p>
    <w:p w14:paraId="0319BD07" w14:textId="77777777" w:rsidR="005949A6" w:rsidRPr="00294E18" w:rsidRDefault="005949A6" w:rsidP="005949A6">
      <w:pPr>
        <w:rPr>
          <w:rFonts w:ascii="Arial" w:hAnsi="Arial" w:cs="Arial"/>
          <w:sz w:val="22"/>
          <w:szCs w:val="22"/>
        </w:rPr>
      </w:pPr>
    </w:p>
    <w:p w14:paraId="0D755E62" w14:textId="77777777" w:rsidR="005949A6" w:rsidRPr="00294E18" w:rsidRDefault="005949A6" w:rsidP="005949A6">
      <w:pPr>
        <w:rPr>
          <w:rFonts w:ascii="Arial" w:hAnsi="Arial" w:cs="Arial"/>
          <w:sz w:val="22"/>
          <w:szCs w:val="22"/>
        </w:rPr>
      </w:pPr>
    </w:p>
    <w:p w14:paraId="1A970A16" w14:textId="472E8B36" w:rsidR="005949A6" w:rsidRPr="00381300" w:rsidRDefault="00B35F9D" w:rsidP="00CA369C">
      <w:pPr>
        <w:tabs>
          <w:tab w:val="left" w:pos="3555"/>
        </w:tabs>
        <w:jc w:val="both"/>
      </w:pPr>
      <w:r w:rsidRPr="00294E18">
        <w:t xml:space="preserve">Fecha: </w:t>
      </w:r>
      <w:r w:rsidR="00DA3465">
        <w:t>5</w:t>
      </w:r>
      <w:r w:rsidR="00294E18">
        <w:t xml:space="preserve"> de </w:t>
      </w:r>
      <w:r w:rsidR="00CA369C">
        <w:t>enero</w:t>
      </w:r>
      <w:r w:rsidR="00294E18">
        <w:t xml:space="preserve"> de 2018</w:t>
      </w:r>
      <w:r w:rsidR="005949A6" w:rsidRPr="00294E18">
        <w:tab/>
      </w:r>
    </w:p>
    <w:sectPr w:rsidR="005949A6" w:rsidRPr="00381300" w:rsidSect="00191202">
      <w:footerReference w:type="even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93C40" w14:textId="77777777" w:rsidR="00A52024" w:rsidRDefault="00A52024">
      <w:r>
        <w:separator/>
      </w:r>
    </w:p>
  </w:endnote>
  <w:endnote w:type="continuationSeparator" w:id="0">
    <w:p w14:paraId="45CF9017" w14:textId="77777777" w:rsidR="00A52024" w:rsidRDefault="00A52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38F4F" w14:textId="77777777" w:rsidR="00911CB0" w:rsidRDefault="00E306C5" w:rsidP="00D86C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11C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FDA017" w14:textId="77777777" w:rsidR="00911CB0" w:rsidRDefault="00911CB0" w:rsidP="00D86CE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5CF41" w14:textId="77777777" w:rsidR="00911CB0" w:rsidRDefault="00E306C5" w:rsidP="00D86C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11C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2277">
      <w:rPr>
        <w:rStyle w:val="PageNumber"/>
        <w:noProof/>
      </w:rPr>
      <w:t>3</w:t>
    </w:r>
    <w:r>
      <w:rPr>
        <w:rStyle w:val="PageNumber"/>
      </w:rPr>
      <w:fldChar w:fldCharType="end"/>
    </w:r>
  </w:p>
  <w:p w14:paraId="67ECD3F7" w14:textId="77777777" w:rsidR="00911CB0" w:rsidRDefault="00911CB0" w:rsidP="00D86C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BD15B" w14:textId="77777777" w:rsidR="00A52024" w:rsidRDefault="00A52024">
      <w:r>
        <w:separator/>
      </w:r>
    </w:p>
  </w:footnote>
  <w:footnote w:type="continuationSeparator" w:id="0">
    <w:p w14:paraId="1398C32E" w14:textId="77777777" w:rsidR="00A52024" w:rsidRDefault="00A52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A0A8D"/>
    <w:multiLevelType w:val="hybridMultilevel"/>
    <w:tmpl w:val="CDA60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D5384"/>
    <w:multiLevelType w:val="singleLevel"/>
    <w:tmpl w:val="858AA050"/>
    <w:lvl w:ilvl="0">
      <w:start w:val="5"/>
      <w:numFmt w:val="upperLetter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>
    <w:nsid w:val="30C2483C"/>
    <w:multiLevelType w:val="hybridMultilevel"/>
    <w:tmpl w:val="6CBA9C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8086C"/>
    <w:multiLevelType w:val="hybridMultilevel"/>
    <w:tmpl w:val="94169F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2A180A"/>
    <w:multiLevelType w:val="hybridMultilevel"/>
    <w:tmpl w:val="0C6843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F61BE"/>
    <w:multiLevelType w:val="hybridMultilevel"/>
    <w:tmpl w:val="A8A2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97F5A"/>
    <w:multiLevelType w:val="hybridMultilevel"/>
    <w:tmpl w:val="2B98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B1EFC"/>
    <w:multiLevelType w:val="hybridMultilevel"/>
    <w:tmpl w:val="CC0A40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F77F7E"/>
    <w:multiLevelType w:val="hybridMultilevel"/>
    <w:tmpl w:val="EB94407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C4617"/>
    <w:multiLevelType w:val="hybridMultilevel"/>
    <w:tmpl w:val="EE90B4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D4C7729"/>
    <w:multiLevelType w:val="hybridMultilevel"/>
    <w:tmpl w:val="E60AC0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4653A"/>
    <w:multiLevelType w:val="hybridMultilevel"/>
    <w:tmpl w:val="0A0A7A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3209B0"/>
    <w:multiLevelType w:val="hybridMultilevel"/>
    <w:tmpl w:val="FFB08716"/>
    <w:lvl w:ilvl="0" w:tplc="985A3B5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228EC"/>
    <w:multiLevelType w:val="hybridMultilevel"/>
    <w:tmpl w:val="F7E47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F6609C"/>
    <w:multiLevelType w:val="hybridMultilevel"/>
    <w:tmpl w:val="0EE00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5"/>
    </w:lvlOverride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0"/>
  </w:num>
  <w:num w:numId="7">
    <w:abstractNumId w:val="2"/>
  </w:num>
  <w:num w:numId="8">
    <w:abstractNumId w:val="13"/>
  </w:num>
  <w:num w:numId="9">
    <w:abstractNumId w:val="12"/>
  </w:num>
  <w:num w:numId="10">
    <w:abstractNumId w:val="4"/>
  </w:num>
  <w:num w:numId="11">
    <w:abstractNumId w:val="11"/>
  </w:num>
  <w:num w:numId="12">
    <w:abstractNumId w:val="14"/>
  </w:num>
  <w:num w:numId="13">
    <w:abstractNumId w:val="5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F4"/>
    <w:rsid w:val="00012025"/>
    <w:rsid w:val="00020083"/>
    <w:rsid w:val="00043CDC"/>
    <w:rsid w:val="00062277"/>
    <w:rsid w:val="000D28A7"/>
    <w:rsid w:val="001166FB"/>
    <w:rsid w:val="001348B9"/>
    <w:rsid w:val="00165550"/>
    <w:rsid w:val="00173F09"/>
    <w:rsid w:val="00191202"/>
    <w:rsid w:val="00193BBB"/>
    <w:rsid w:val="001B6866"/>
    <w:rsid w:val="001D6C16"/>
    <w:rsid w:val="001E7E98"/>
    <w:rsid w:val="001F085D"/>
    <w:rsid w:val="00262345"/>
    <w:rsid w:val="00294E18"/>
    <w:rsid w:val="002B5A00"/>
    <w:rsid w:val="002C0083"/>
    <w:rsid w:val="00316CB5"/>
    <w:rsid w:val="00353126"/>
    <w:rsid w:val="00381300"/>
    <w:rsid w:val="0038544F"/>
    <w:rsid w:val="003B29F3"/>
    <w:rsid w:val="003E3109"/>
    <w:rsid w:val="003E6351"/>
    <w:rsid w:val="003E76F4"/>
    <w:rsid w:val="00404232"/>
    <w:rsid w:val="00420155"/>
    <w:rsid w:val="00441804"/>
    <w:rsid w:val="00470122"/>
    <w:rsid w:val="004B36EA"/>
    <w:rsid w:val="004B622E"/>
    <w:rsid w:val="004E5978"/>
    <w:rsid w:val="004E7501"/>
    <w:rsid w:val="005041AB"/>
    <w:rsid w:val="00541B1D"/>
    <w:rsid w:val="0056650A"/>
    <w:rsid w:val="00573BE4"/>
    <w:rsid w:val="005949A6"/>
    <w:rsid w:val="0059510F"/>
    <w:rsid w:val="00595435"/>
    <w:rsid w:val="005B6A14"/>
    <w:rsid w:val="006068F4"/>
    <w:rsid w:val="00622C38"/>
    <w:rsid w:val="006B5C2B"/>
    <w:rsid w:val="006C29F3"/>
    <w:rsid w:val="006F550A"/>
    <w:rsid w:val="007038CF"/>
    <w:rsid w:val="00712EBC"/>
    <w:rsid w:val="007171C5"/>
    <w:rsid w:val="007250A4"/>
    <w:rsid w:val="00732692"/>
    <w:rsid w:val="007A69DA"/>
    <w:rsid w:val="007B65C6"/>
    <w:rsid w:val="007E5744"/>
    <w:rsid w:val="008007F7"/>
    <w:rsid w:val="00854157"/>
    <w:rsid w:val="00875606"/>
    <w:rsid w:val="008E09F1"/>
    <w:rsid w:val="00911CB0"/>
    <w:rsid w:val="00913FA8"/>
    <w:rsid w:val="00921380"/>
    <w:rsid w:val="00951417"/>
    <w:rsid w:val="009721FD"/>
    <w:rsid w:val="0098632D"/>
    <w:rsid w:val="00994515"/>
    <w:rsid w:val="009B525B"/>
    <w:rsid w:val="00A102D8"/>
    <w:rsid w:val="00A52024"/>
    <w:rsid w:val="00A60CF2"/>
    <w:rsid w:val="00AE3D4A"/>
    <w:rsid w:val="00B1005D"/>
    <w:rsid w:val="00B35F9D"/>
    <w:rsid w:val="00B908DB"/>
    <w:rsid w:val="00BC19C8"/>
    <w:rsid w:val="00BC5402"/>
    <w:rsid w:val="00BD27C2"/>
    <w:rsid w:val="00C472C2"/>
    <w:rsid w:val="00CA369C"/>
    <w:rsid w:val="00CC6999"/>
    <w:rsid w:val="00CE654A"/>
    <w:rsid w:val="00D019A6"/>
    <w:rsid w:val="00D10314"/>
    <w:rsid w:val="00D74C47"/>
    <w:rsid w:val="00D86CEC"/>
    <w:rsid w:val="00D927AB"/>
    <w:rsid w:val="00DA3465"/>
    <w:rsid w:val="00E141EB"/>
    <w:rsid w:val="00E306C5"/>
    <w:rsid w:val="00E421ED"/>
    <w:rsid w:val="00E738A4"/>
    <w:rsid w:val="00E80276"/>
    <w:rsid w:val="00E9029E"/>
    <w:rsid w:val="00E9505A"/>
    <w:rsid w:val="00EC7E33"/>
    <w:rsid w:val="00F1638A"/>
    <w:rsid w:val="00F93821"/>
    <w:rsid w:val="00FC2D95"/>
    <w:rsid w:val="00FF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51B43"/>
  <w15:docId w15:val="{B61D7AB0-3CFD-4873-B727-96B7D844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6CEC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5949A6"/>
    <w:pPr>
      <w:keepNext/>
      <w:jc w:val="center"/>
      <w:outlineLvl w:val="0"/>
    </w:pPr>
    <w:rPr>
      <w:b/>
      <w:bCs/>
      <w:sz w:val="22"/>
      <w:lang w:val="es-MX"/>
    </w:rPr>
  </w:style>
  <w:style w:type="paragraph" w:styleId="Heading9">
    <w:name w:val="heading 9"/>
    <w:basedOn w:val="Normal"/>
    <w:next w:val="Normal"/>
    <w:qFormat/>
    <w:rsid w:val="005949A6"/>
    <w:pPr>
      <w:keepNext/>
      <w:widowControl w:val="0"/>
      <w:shd w:val="clear" w:color="auto" w:fill="FFFFFF"/>
      <w:autoSpaceDE w:val="0"/>
      <w:autoSpaceDN w:val="0"/>
      <w:adjustRightInd w:val="0"/>
      <w:spacing w:before="120" w:after="120"/>
      <w:ind w:left="11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86CEC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D86CEC"/>
  </w:style>
  <w:style w:type="paragraph" w:styleId="BodyText">
    <w:name w:val="Body Text"/>
    <w:basedOn w:val="Normal"/>
    <w:rsid w:val="005949A6"/>
    <w:pPr>
      <w:jc w:val="center"/>
    </w:pPr>
    <w:rPr>
      <w:sz w:val="22"/>
      <w:lang w:val="es-MX"/>
    </w:rPr>
  </w:style>
  <w:style w:type="paragraph" w:styleId="Title">
    <w:name w:val="Title"/>
    <w:basedOn w:val="Normal"/>
    <w:link w:val="TitleChar"/>
    <w:qFormat/>
    <w:rsid w:val="005949A6"/>
    <w:pPr>
      <w:jc w:val="center"/>
    </w:pPr>
    <w:rPr>
      <w:rFonts w:ascii="Tahoma" w:hAnsi="Tahoma" w:cs="Courier New"/>
      <w:b/>
      <w:bCs/>
      <w:lang w:val="es-MX"/>
    </w:rPr>
  </w:style>
  <w:style w:type="character" w:customStyle="1" w:styleId="TitleChar">
    <w:name w:val="Title Char"/>
    <w:basedOn w:val="DefaultParagraphFont"/>
    <w:link w:val="Title"/>
    <w:rsid w:val="002B5A00"/>
    <w:rPr>
      <w:rFonts w:ascii="Tahoma" w:hAnsi="Tahoma" w:cs="Courier New"/>
      <w:b/>
      <w:bCs/>
      <w:sz w:val="24"/>
      <w:szCs w:val="24"/>
      <w:lang w:eastAsia="es-ES"/>
    </w:rPr>
  </w:style>
  <w:style w:type="character" w:customStyle="1" w:styleId="FooterChar">
    <w:name w:val="Footer Char"/>
    <w:basedOn w:val="DefaultParagraphFont"/>
    <w:link w:val="Footer"/>
    <w:rsid w:val="002B5A00"/>
    <w:rPr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0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83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E14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6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9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datacamp.com/courses/introduction-to-shell-for-data-scienc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datacamp.com/courses/free-introduction-to-r" TargetMode="External"/><Relationship Id="rId11" Type="http://schemas.openxmlformats.org/officeDocument/2006/relationships/hyperlink" Target="https://www.datacamp.com/courses/introduction-to-the-tidyverse" TargetMode="External"/><Relationship Id="rId12" Type="http://schemas.openxmlformats.org/officeDocument/2006/relationships/hyperlink" Target="https://www.datacamp.com/courses/introduction-to-data" TargetMode="External"/><Relationship Id="rId13" Type="http://schemas.openxmlformats.org/officeDocument/2006/relationships/hyperlink" Target="https://www.datacamp.com/courses/exploratory-data-analysis" TargetMode="External"/><Relationship Id="rId14" Type="http://schemas.openxmlformats.org/officeDocument/2006/relationships/hyperlink" Target="https://www.datacamp.com/courses/correlation-and-regression" TargetMode="External"/><Relationship Id="rId15" Type="http://schemas.openxmlformats.org/officeDocument/2006/relationships/hyperlink" Target="https://www.datacamp.com/courses/foundations-of-inference" TargetMode="External"/><Relationship Id="rId16" Type="http://schemas.openxmlformats.org/officeDocument/2006/relationships/hyperlink" Target="https://www.datacamp.com/courses/importing-data-in-r-part-1" TargetMode="External"/><Relationship Id="rId17" Type="http://schemas.openxmlformats.org/officeDocument/2006/relationships/hyperlink" Target="https://www.datacamp.com/courses/importing-data-in-r-part-2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1027</Words>
  <Characters>5860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Pfieger</dc:creator>
  <cp:lastModifiedBy>Max Carey</cp:lastModifiedBy>
  <cp:revision>17</cp:revision>
  <dcterms:created xsi:type="dcterms:W3CDTF">2018-11-03T21:59:00Z</dcterms:created>
  <dcterms:modified xsi:type="dcterms:W3CDTF">2019-01-06T17:31:00Z</dcterms:modified>
</cp:coreProperties>
</file>